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0491D" w14:textId="400D6BE4" w:rsidR="002008CC" w:rsidRDefault="002008CC" w:rsidP="000C4F61">
      <w:pPr>
        <w:pStyle w:val="BodyText3"/>
        <w:spacing w:after="120" w:line="360" w:lineRule="auto"/>
        <w:ind w:right="-22"/>
        <w:rPr>
          <w:rFonts w:ascii="Arial" w:hAnsi="Arial" w:cs="Arial"/>
          <w:i w:val="0"/>
          <w:sz w:val="24"/>
        </w:rPr>
      </w:pPr>
      <w:bookmarkStart w:id="0" w:name="_GoBack"/>
      <w:bookmarkEnd w:id="0"/>
      <w:r w:rsidRPr="00614F24">
        <w:rPr>
          <w:rFonts w:ascii="Arial" w:hAnsi="Arial" w:cs="Arial"/>
          <w:i w:val="0"/>
          <w:sz w:val="24"/>
        </w:rPr>
        <w:t>LEMBAR PENGESAHAN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1946"/>
        <w:gridCol w:w="2070"/>
        <w:gridCol w:w="1980"/>
        <w:gridCol w:w="2070"/>
      </w:tblGrid>
      <w:tr w:rsidR="00764E97" w:rsidRPr="007D0B9F" w14:paraId="410A7976" w14:textId="77777777" w:rsidTr="006F1623">
        <w:trPr>
          <w:jc w:val="center"/>
        </w:trPr>
        <w:tc>
          <w:tcPr>
            <w:tcW w:w="9445" w:type="dxa"/>
            <w:gridSpan w:val="5"/>
          </w:tcPr>
          <w:p w14:paraId="2348F5CD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b/>
                <w:lang w:val="id-ID"/>
              </w:rPr>
            </w:pPr>
            <w:bookmarkStart w:id="1" w:name="_Hlk24699258"/>
            <w:r w:rsidRPr="007D0B9F">
              <w:rPr>
                <w:rFonts w:ascii="Arial" w:hAnsi="Arial" w:cs="Arial"/>
                <w:b/>
                <w:lang w:val="id-ID"/>
              </w:rPr>
              <w:t>PENGESAHAN</w:t>
            </w:r>
          </w:p>
        </w:tc>
      </w:tr>
      <w:tr w:rsidR="00764E97" w:rsidRPr="007D0B9F" w14:paraId="072575C6" w14:textId="77777777" w:rsidTr="006F1623">
        <w:trPr>
          <w:jc w:val="center"/>
        </w:trPr>
        <w:tc>
          <w:tcPr>
            <w:tcW w:w="1379" w:type="dxa"/>
            <w:vAlign w:val="center"/>
          </w:tcPr>
          <w:p w14:paraId="49E2825A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46" w:type="dxa"/>
            <w:vAlign w:val="center"/>
          </w:tcPr>
          <w:p w14:paraId="11AF9269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b/>
              </w:rPr>
            </w:pPr>
            <w:r w:rsidRPr="007D0B9F">
              <w:rPr>
                <w:rFonts w:ascii="Arial" w:hAnsi="Arial" w:cs="Arial"/>
                <w:b/>
              </w:rPr>
              <w:t>Di</w:t>
            </w:r>
            <w:r w:rsidRPr="007D0B9F">
              <w:rPr>
                <w:rFonts w:ascii="Arial" w:hAnsi="Arial" w:cs="Arial"/>
                <w:b/>
                <w:lang w:val="id-ID"/>
              </w:rPr>
              <w:t>buat ole</w:t>
            </w:r>
            <w:r w:rsidRPr="007D0B9F">
              <w:rPr>
                <w:rFonts w:ascii="Arial" w:hAnsi="Arial" w:cs="Arial"/>
                <w:b/>
              </w:rPr>
              <w:t>h:</w:t>
            </w:r>
          </w:p>
        </w:tc>
        <w:tc>
          <w:tcPr>
            <w:tcW w:w="2070" w:type="dxa"/>
            <w:vAlign w:val="center"/>
          </w:tcPr>
          <w:p w14:paraId="17908636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D0B9F">
              <w:rPr>
                <w:rFonts w:ascii="Arial" w:hAnsi="Arial" w:cs="Arial"/>
                <w:b/>
              </w:rPr>
              <w:t>Diperiksa</w:t>
            </w:r>
            <w:proofErr w:type="spellEnd"/>
            <w:r w:rsidRPr="007D0B9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7D0B9F">
              <w:rPr>
                <w:rFonts w:ascii="Arial" w:hAnsi="Arial" w:cs="Arial"/>
                <w:b/>
              </w:rPr>
              <w:t>oleh</w:t>
            </w:r>
            <w:proofErr w:type="spellEnd"/>
            <w:r w:rsidRPr="007D0B9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80" w:type="dxa"/>
          </w:tcPr>
          <w:p w14:paraId="1E7984B6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Disetujui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oleh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</w:tc>
        <w:tc>
          <w:tcPr>
            <w:tcW w:w="2070" w:type="dxa"/>
            <w:vAlign w:val="center"/>
          </w:tcPr>
          <w:p w14:paraId="36E4EB59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D0B9F">
              <w:rPr>
                <w:rFonts w:ascii="Arial" w:hAnsi="Arial" w:cs="Arial"/>
                <w:b/>
              </w:rPr>
              <w:t>Disahkan</w:t>
            </w:r>
            <w:proofErr w:type="spellEnd"/>
            <w:r w:rsidRPr="007D0B9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7D0B9F">
              <w:rPr>
                <w:rFonts w:ascii="Arial" w:hAnsi="Arial" w:cs="Arial"/>
                <w:b/>
              </w:rPr>
              <w:t>oleh</w:t>
            </w:r>
            <w:proofErr w:type="spellEnd"/>
            <w:r w:rsidRPr="007D0B9F">
              <w:rPr>
                <w:rFonts w:ascii="Arial" w:hAnsi="Arial" w:cs="Arial"/>
                <w:b/>
              </w:rPr>
              <w:t>:</w:t>
            </w:r>
          </w:p>
        </w:tc>
      </w:tr>
      <w:tr w:rsidR="00764E97" w:rsidRPr="007D0B9F" w14:paraId="504B97FF" w14:textId="77777777" w:rsidTr="006F1623">
        <w:trPr>
          <w:jc w:val="center"/>
        </w:trPr>
        <w:tc>
          <w:tcPr>
            <w:tcW w:w="1379" w:type="dxa"/>
            <w:vAlign w:val="center"/>
          </w:tcPr>
          <w:p w14:paraId="4323E87F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lang w:val="id-ID"/>
              </w:rPr>
            </w:pPr>
            <w:r w:rsidRPr="007D0B9F">
              <w:rPr>
                <w:rFonts w:ascii="Arial" w:hAnsi="Arial" w:cs="Arial"/>
                <w:lang w:val="id-ID"/>
              </w:rPr>
              <w:t>TANDA TANGAN</w:t>
            </w:r>
          </w:p>
        </w:tc>
        <w:tc>
          <w:tcPr>
            <w:tcW w:w="1946" w:type="dxa"/>
          </w:tcPr>
          <w:p w14:paraId="539B397C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  <w:p w14:paraId="04F932BA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  <w:p w14:paraId="671BB387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  <w:p w14:paraId="2CC33775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8334F2E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3718315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74BEA1A1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</w:p>
        </w:tc>
      </w:tr>
      <w:tr w:rsidR="00764E97" w:rsidRPr="007D0B9F" w14:paraId="1C7742D8" w14:textId="77777777" w:rsidTr="006F1623">
        <w:trPr>
          <w:jc w:val="center"/>
        </w:trPr>
        <w:tc>
          <w:tcPr>
            <w:tcW w:w="1379" w:type="dxa"/>
            <w:vAlign w:val="center"/>
          </w:tcPr>
          <w:p w14:paraId="7F12EADF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  <w:r w:rsidRPr="007D0B9F">
              <w:rPr>
                <w:rFonts w:ascii="Arial" w:hAnsi="Arial" w:cs="Arial"/>
              </w:rPr>
              <w:t>JABATAN</w:t>
            </w:r>
          </w:p>
        </w:tc>
        <w:tc>
          <w:tcPr>
            <w:tcW w:w="1946" w:type="dxa"/>
            <w:vAlign w:val="center"/>
          </w:tcPr>
          <w:p w14:paraId="13C97A08" w14:textId="2BB5BB25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KEPALA BAGIAN UMUM DAN PERSONALIA</w:t>
            </w:r>
            <w:r w:rsidRPr="007D0B9F" w:rsidDel="00445086">
              <w:rPr>
                <w:rFonts w:ascii="Arial" w:hAnsi="Arial" w:cs="Arial"/>
              </w:rPr>
              <w:t xml:space="preserve"> </w:t>
            </w:r>
            <w:del w:id="2" w:author="asus" w:date="2019-11-07T15:00:00Z">
              <w:r w:rsidRPr="007D0B9F" w:rsidDel="00445086">
                <w:rPr>
                  <w:rFonts w:ascii="Arial" w:hAnsi="Arial" w:cs="Arial"/>
                </w:rPr>
                <w:delText>DOCUMENT CONTROLLER</w:delText>
              </w:r>
            </w:del>
          </w:p>
        </w:tc>
        <w:tc>
          <w:tcPr>
            <w:tcW w:w="2070" w:type="dxa"/>
            <w:vAlign w:val="center"/>
          </w:tcPr>
          <w:p w14:paraId="335B32B0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lang w:val="id-ID"/>
              </w:rPr>
            </w:pPr>
            <w:ins w:id="3" w:author="asus" w:date="2019-11-07T15:00:00Z">
              <w:r w:rsidRPr="007D0B9F">
                <w:rPr>
                  <w:rFonts w:ascii="Arial" w:hAnsi="Arial" w:cs="Arial"/>
                </w:rPr>
                <w:t>WAKIL MANAJEMEN</w:t>
              </w:r>
            </w:ins>
            <w:del w:id="4" w:author="asus" w:date="2019-11-07T15:00:00Z">
              <w:r w:rsidRPr="007D0B9F" w:rsidDel="00445086">
                <w:rPr>
                  <w:rFonts w:ascii="Arial" w:hAnsi="Arial" w:cs="Arial"/>
                  <w:lang w:val="id-ID"/>
                </w:rPr>
                <w:delText>MANAGEMENT REPRESENTATIVE</w:delText>
              </w:r>
            </w:del>
          </w:p>
        </w:tc>
        <w:tc>
          <w:tcPr>
            <w:tcW w:w="1980" w:type="dxa"/>
          </w:tcPr>
          <w:p w14:paraId="6C5A0B3D" w14:textId="77777777" w:rsidR="00B26BDC" w:rsidRDefault="00B26BDC" w:rsidP="006F1623">
            <w:pPr>
              <w:jc w:val="center"/>
              <w:rPr>
                <w:rFonts w:ascii="Arial" w:hAnsi="Arial" w:cs="Arial"/>
              </w:rPr>
            </w:pPr>
          </w:p>
          <w:p w14:paraId="4CB4631A" w14:textId="33DE25B9" w:rsidR="00764E97" w:rsidRDefault="00764E97" w:rsidP="006F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SEKJEN</w:t>
            </w:r>
          </w:p>
          <w:p w14:paraId="3F4ABC21" w14:textId="77777777" w:rsidR="00764E97" w:rsidRPr="00BE23DE" w:rsidRDefault="00764E97" w:rsidP="006F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DPN INKINDO</w:t>
            </w:r>
          </w:p>
        </w:tc>
        <w:tc>
          <w:tcPr>
            <w:tcW w:w="2070" w:type="dxa"/>
            <w:vAlign w:val="center"/>
          </w:tcPr>
          <w:p w14:paraId="3120161B" w14:textId="77777777" w:rsidR="00764E97" w:rsidRPr="007D0B9F" w:rsidRDefault="00764E97" w:rsidP="006F1623">
            <w:pPr>
              <w:jc w:val="center"/>
              <w:rPr>
                <w:rFonts w:ascii="Arial" w:hAnsi="Arial" w:cs="Arial"/>
              </w:rPr>
            </w:pPr>
            <w:ins w:id="5" w:author="asus" w:date="2019-11-07T15:00:00Z">
              <w:r w:rsidRPr="007D0B9F">
                <w:rPr>
                  <w:rFonts w:ascii="Arial" w:hAnsi="Arial" w:cs="Arial"/>
                  <w:rPrChange w:id="6" w:author="asus" w:date="2019-11-07T15:00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KETUA UMUM</w:t>
              </w:r>
            </w:ins>
          </w:p>
          <w:p w14:paraId="36FCD4AA" w14:textId="77777777" w:rsidR="00764E97" w:rsidRPr="007D0B9F" w:rsidRDefault="00764E97" w:rsidP="006F1623">
            <w:pPr>
              <w:jc w:val="center"/>
              <w:rPr>
                <w:rFonts w:ascii="Arial" w:hAnsi="Arial" w:cs="Arial"/>
                <w:rPrChange w:id="7" w:author="Ferri Fatra" w:date="2019-08-22T13:11:00Z">
                  <w:rPr>
                    <w:rFonts w:asciiTheme="minorHAnsi" w:hAnsiTheme="minorHAnsi"/>
                    <w:lang w:val="id-ID"/>
                  </w:rPr>
                </w:rPrChange>
              </w:rPr>
            </w:pPr>
            <w:r w:rsidRPr="007D0B9F">
              <w:rPr>
                <w:rFonts w:ascii="Arial" w:hAnsi="Arial" w:cs="Arial"/>
              </w:rPr>
              <w:t>DPN INKINDO</w:t>
            </w:r>
          </w:p>
        </w:tc>
      </w:tr>
      <w:bookmarkEnd w:id="1"/>
    </w:tbl>
    <w:p w14:paraId="449F0750" w14:textId="77777777" w:rsidR="005B1143" w:rsidRPr="00614F24" w:rsidRDefault="005B1143" w:rsidP="002008CC">
      <w:pPr>
        <w:pStyle w:val="BodyText3"/>
        <w:spacing w:after="120" w:line="360" w:lineRule="auto"/>
        <w:ind w:right="-22"/>
        <w:jc w:val="left"/>
        <w:rPr>
          <w:rFonts w:ascii="Arial" w:hAnsi="Arial" w:cs="Arial"/>
          <w:i w:val="0"/>
          <w:sz w:val="24"/>
        </w:rPr>
      </w:pPr>
    </w:p>
    <w:p w14:paraId="23E864E7" w14:textId="77777777" w:rsidR="005B1143" w:rsidRPr="00614F24" w:rsidRDefault="005B1143" w:rsidP="000C4F61">
      <w:pPr>
        <w:pStyle w:val="BodyText3"/>
        <w:spacing w:after="120" w:line="360" w:lineRule="auto"/>
        <w:ind w:right="-22"/>
        <w:rPr>
          <w:rFonts w:ascii="Arial" w:hAnsi="Arial" w:cs="Arial"/>
          <w:i w:val="0"/>
          <w:sz w:val="24"/>
        </w:rPr>
      </w:pPr>
      <w:r w:rsidRPr="00614F24">
        <w:rPr>
          <w:rFonts w:ascii="Arial" w:hAnsi="Arial" w:cs="Arial"/>
          <w:i w:val="0"/>
          <w:sz w:val="24"/>
        </w:rPr>
        <w:t>DAFTAR DISTRIBUSI DOKUMEN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3297"/>
        <w:gridCol w:w="3147"/>
      </w:tblGrid>
      <w:tr w:rsidR="00614F24" w:rsidRPr="00614F24" w14:paraId="13B4862B" w14:textId="77777777" w:rsidTr="0084247A">
        <w:trPr>
          <w:trHeight w:val="454"/>
          <w:jc w:val="center"/>
        </w:trPr>
        <w:tc>
          <w:tcPr>
            <w:tcW w:w="576" w:type="dxa"/>
            <w:vAlign w:val="center"/>
          </w:tcPr>
          <w:p w14:paraId="277FD478" w14:textId="77777777" w:rsidR="00614F24" w:rsidRPr="00614F24" w:rsidRDefault="00614F24" w:rsidP="0084247A">
            <w:pPr>
              <w:pStyle w:val="Header"/>
              <w:ind w:right="-22"/>
              <w:jc w:val="center"/>
              <w:rPr>
                <w:rFonts w:ascii="Arial" w:hAnsi="Arial" w:cs="Arial"/>
                <w:b/>
                <w:bCs/>
                <w:rPrChange w:id="8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bookmarkStart w:id="9" w:name="_Hlk24123054"/>
            <w:r w:rsidRPr="00614F24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297" w:type="dxa"/>
            <w:vAlign w:val="center"/>
          </w:tcPr>
          <w:p w14:paraId="6E06BB3C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b/>
                <w:bCs/>
                <w:rPrChange w:id="10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r w:rsidRPr="00614F24">
              <w:rPr>
                <w:rFonts w:ascii="Arial" w:hAnsi="Arial" w:cs="Arial"/>
                <w:b/>
                <w:bCs/>
              </w:rPr>
              <w:t>NAMA PENERIMA</w:t>
            </w:r>
          </w:p>
        </w:tc>
        <w:tc>
          <w:tcPr>
            <w:tcW w:w="3147" w:type="dxa"/>
            <w:vAlign w:val="center"/>
          </w:tcPr>
          <w:p w14:paraId="1349DD1E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b/>
                <w:bCs/>
                <w:rPrChange w:id="11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r w:rsidRPr="00614F24">
              <w:rPr>
                <w:rFonts w:ascii="Arial" w:hAnsi="Arial" w:cs="Arial"/>
                <w:b/>
                <w:bCs/>
              </w:rPr>
              <w:t>NOMOR SALINAN</w:t>
            </w:r>
          </w:p>
        </w:tc>
      </w:tr>
      <w:tr w:rsidR="00614F24" w:rsidRPr="00614F24" w14:paraId="2AC9CD36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0F8BD0ED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rPrChange w:id="12" w:author="Ferri Fatra" w:date="2019-05-04T22:13:00Z">
                  <w:rPr>
                    <w:rFonts w:ascii="Calibri" w:hAnsi="Calibri"/>
                    <w:sz w:val="22"/>
                    <w:szCs w:val="22"/>
                  </w:rPr>
                </w:rPrChange>
              </w:rPr>
            </w:pPr>
            <w:r w:rsidRPr="00614F24">
              <w:rPr>
                <w:rFonts w:ascii="Arial" w:hAnsi="Arial" w:cs="Arial"/>
              </w:rPr>
              <w:t>1.</w:t>
            </w:r>
          </w:p>
        </w:tc>
        <w:tc>
          <w:tcPr>
            <w:tcW w:w="3297" w:type="dxa"/>
            <w:vAlign w:val="center"/>
          </w:tcPr>
          <w:p w14:paraId="01DADB82" w14:textId="77777777" w:rsidR="00614F24" w:rsidRPr="00614F24" w:rsidRDefault="00614F24" w:rsidP="0084247A">
            <w:pPr>
              <w:ind w:right="-22"/>
              <w:rPr>
                <w:rFonts w:ascii="Arial" w:hAnsi="Arial" w:cs="Arial"/>
                <w:lang w:val="id-ID"/>
                <w:rPrChange w:id="13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proofErr w:type="spellStart"/>
            <w:r w:rsidRPr="00614F24">
              <w:rPr>
                <w:rFonts w:ascii="Arial" w:hAnsi="Arial" w:cs="Arial"/>
              </w:rPr>
              <w:t>Pengendali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r w:rsidRPr="00614F24">
              <w:rPr>
                <w:rFonts w:ascii="Arial" w:hAnsi="Arial" w:cs="Arial"/>
                <w:lang w:val="id-ID"/>
              </w:rPr>
              <w:t>D</w:t>
            </w:r>
            <w:proofErr w:type="spellStart"/>
            <w:r w:rsidRPr="00614F24">
              <w:rPr>
                <w:rFonts w:ascii="Arial" w:hAnsi="Arial" w:cs="Arial"/>
              </w:rPr>
              <w:t>okumen</w:t>
            </w:r>
            <w:proofErr w:type="spellEnd"/>
          </w:p>
        </w:tc>
        <w:tc>
          <w:tcPr>
            <w:tcW w:w="3147" w:type="dxa"/>
            <w:vAlign w:val="center"/>
          </w:tcPr>
          <w:p w14:paraId="4423C1AC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4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  <w:lang w:val="id-ID"/>
              </w:rPr>
              <w:t>01 (Master)</w:t>
            </w:r>
          </w:p>
        </w:tc>
      </w:tr>
      <w:tr w:rsidR="00614F24" w:rsidRPr="00614F24" w14:paraId="47CACCF0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1AD2666A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5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297" w:type="dxa"/>
            <w:vAlign w:val="center"/>
          </w:tcPr>
          <w:p w14:paraId="14AFA32A" w14:textId="77777777" w:rsidR="00614F24" w:rsidRPr="00614F24" w:rsidRDefault="00614F24" w:rsidP="0084247A">
            <w:pPr>
              <w:ind w:right="-22"/>
              <w:rPr>
                <w:rFonts w:ascii="Arial" w:hAnsi="Arial" w:cs="Arial"/>
                <w:lang w:val="id-ID"/>
                <w:rPrChange w:id="16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</w:rPr>
              <w:t xml:space="preserve">Wakil </w:t>
            </w:r>
            <w:proofErr w:type="spellStart"/>
            <w:r w:rsidRPr="00614F24">
              <w:rPr>
                <w:rFonts w:ascii="Arial" w:hAnsi="Arial" w:cs="Arial"/>
              </w:rPr>
              <w:t>Manajemen</w:t>
            </w:r>
            <w:proofErr w:type="spellEnd"/>
          </w:p>
        </w:tc>
        <w:tc>
          <w:tcPr>
            <w:tcW w:w="3147" w:type="dxa"/>
            <w:vAlign w:val="center"/>
          </w:tcPr>
          <w:p w14:paraId="31132DA4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7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  <w:lang w:val="id-ID"/>
              </w:rPr>
              <w:t>02</w:t>
            </w:r>
          </w:p>
        </w:tc>
      </w:tr>
      <w:tr w:rsidR="00614F24" w:rsidRPr="00614F24" w14:paraId="1E3E8A29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4A24DD4B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8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297" w:type="dxa"/>
            <w:vAlign w:val="center"/>
          </w:tcPr>
          <w:p w14:paraId="034A5261" w14:textId="77777777" w:rsidR="00614F24" w:rsidRPr="00614F24" w:rsidRDefault="00614F24" w:rsidP="0084247A">
            <w:pPr>
              <w:ind w:right="-22"/>
              <w:rPr>
                <w:rFonts w:ascii="Arial" w:hAnsi="Arial" w:cs="Arial"/>
                <w:lang w:val="id-ID"/>
                <w:rPrChange w:id="19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proofErr w:type="spellStart"/>
            <w:r w:rsidRPr="00614F24">
              <w:rPr>
                <w:rFonts w:ascii="Arial" w:hAnsi="Arial" w:cs="Arial"/>
              </w:rPr>
              <w:t>Sekretaris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Jenderal</w:t>
            </w:r>
            <w:proofErr w:type="spellEnd"/>
            <w:r w:rsidRPr="00614F24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7" w:type="dxa"/>
            <w:vAlign w:val="center"/>
          </w:tcPr>
          <w:p w14:paraId="5546F554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0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  <w:lang w:val="id-ID"/>
              </w:rPr>
              <w:t>03</w:t>
            </w:r>
          </w:p>
        </w:tc>
      </w:tr>
      <w:tr w:rsidR="00614F24" w:rsidRPr="00614F24" w14:paraId="58451C60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60470DED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614F24">
              <w:rPr>
                <w:rFonts w:ascii="Arial" w:hAnsi="Arial" w:cs="Arial"/>
              </w:rPr>
              <w:t>4.</w:t>
            </w:r>
          </w:p>
        </w:tc>
        <w:tc>
          <w:tcPr>
            <w:tcW w:w="3297" w:type="dxa"/>
            <w:vAlign w:val="center"/>
          </w:tcPr>
          <w:p w14:paraId="20EE1E6F" w14:textId="77777777" w:rsidR="00614F24" w:rsidRPr="00614F24" w:rsidRDefault="00614F2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614F24">
              <w:rPr>
                <w:rFonts w:ascii="Arial" w:hAnsi="Arial" w:cs="Arial"/>
              </w:rPr>
              <w:t>Bendahara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Umum</w:t>
            </w:r>
            <w:proofErr w:type="spellEnd"/>
            <w:r w:rsidRPr="00614F24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7" w:type="dxa"/>
            <w:vAlign w:val="center"/>
          </w:tcPr>
          <w:p w14:paraId="6A1239ED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614F24">
              <w:rPr>
                <w:rFonts w:ascii="Arial" w:hAnsi="Arial" w:cs="Arial"/>
              </w:rPr>
              <w:t>04</w:t>
            </w:r>
          </w:p>
        </w:tc>
      </w:tr>
      <w:tr w:rsidR="00614F24" w:rsidRPr="00614F24" w14:paraId="14843501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6E5E8290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rPrChange w:id="21" w:author="Ferri Fatra" w:date="2019-05-04T22:13:00Z">
                  <w:rPr>
                    <w:rFonts w:ascii="Calibri" w:hAnsi="Calibri"/>
                  </w:rPr>
                </w:rPrChange>
              </w:rPr>
            </w:pPr>
            <w:r w:rsidRPr="00614F24">
              <w:rPr>
                <w:rFonts w:ascii="Arial" w:hAnsi="Arial" w:cs="Arial"/>
              </w:rPr>
              <w:t>5.</w:t>
            </w:r>
          </w:p>
        </w:tc>
        <w:tc>
          <w:tcPr>
            <w:tcW w:w="3297" w:type="dxa"/>
            <w:vAlign w:val="center"/>
          </w:tcPr>
          <w:p w14:paraId="3AC3B989" w14:textId="77777777" w:rsidR="00614F24" w:rsidRPr="00614F24" w:rsidRDefault="00614F24" w:rsidP="0084247A">
            <w:pPr>
              <w:ind w:right="-22"/>
              <w:rPr>
                <w:rFonts w:ascii="Arial" w:hAnsi="Arial" w:cs="Arial"/>
                <w:rPrChange w:id="22" w:author="Ferri Fatra" w:date="2019-05-04T22:13:00Z">
                  <w:rPr>
                    <w:rFonts w:ascii="Calibri" w:hAnsi="Calibri"/>
                  </w:rPr>
                </w:rPrChange>
              </w:rPr>
            </w:pPr>
            <w:proofErr w:type="spellStart"/>
            <w:r w:rsidRPr="00614F24">
              <w:rPr>
                <w:rFonts w:ascii="Arial" w:hAnsi="Arial" w:cs="Arial"/>
              </w:rPr>
              <w:t>Ketua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Umum</w:t>
            </w:r>
            <w:proofErr w:type="spellEnd"/>
            <w:r w:rsidRPr="00614F24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7" w:type="dxa"/>
            <w:vAlign w:val="center"/>
          </w:tcPr>
          <w:p w14:paraId="01B193EA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3" w:author="Ferri Fatra" w:date="2019-05-04T22:13:00Z">
                  <w:rPr>
                    <w:rFonts w:ascii="Calibri" w:hAnsi="Calibri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</w:rPr>
              <w:t>05</w:t>
            </w:r>
          </w:p>
        </w:tc>
      </w:tr>
      <w:tr w:rsidR="00614F24" w:rsidRPr="00614F24" w14:paraId="6376873A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2EF2154C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rPrChange w:id="24" w:author="Ferri Fatra" w:date="2019-05-04T22:13:00Z">
                  <w:rPr>
                    <w:rFonts w:ascii="Calibri" w:hAnsi="Calibri"/>
                  </w:rPr>
                </w:rPrChange>
              </w:rPr>
            </w:pPr>
            <w:r w:rsidRPr="00614F24">
              <w:rPr>
                <w:rFonts w:ascii="Arial" w:hAnsi="Arial" w:cs="Arial"/>
              </w:rPr>
              <w:t>6.</w:t>
            </w:r>
          </w:p>
        </w:tc>
        <w:tc>
          <w:tcPr>
            <w:tcW w:w="3297" w:type="dxa"/>
            <w:vAlign w:val="center"/>
          </w:tcPr>
          <w:p w14:paraId="1827DC5A" w14:textId="77777777" w:rsidR="00614F24" w:rsidRPr="00614F24" w:rsidRDefault="00614F24" w:rsidP="0084247A">
            <w:pPr>
              <w:ind w:right="-22"/>
              <w:rPr>
                <w:rFonts w:ascii="Arial" w:hAnsi="Arial" w:cs="Arial"/>
                <w:rPrChange w:id="25" w:author="Ferri Fatra" w:date="2019-05-04T22:13:00Z">
                  <w:rPr>
                    <w:rFonts w:ascii="Calibri" w:hAnsi="Calibri"/>
                  </w:rPr>
                </w:rPrChange>
              </w:rPr>
            </w:pPr>
            <w:proofErr w:type="spellStart"/>
            <w:r w:rsidRPr="00614F24">
              <w:rPr>
                <w:rFonts w:ascii="Arial" w:hAnsi="Arial" w:cs="Arial"/>
              </w:rPr>
              <w:t>Kepala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Bagian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Umum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Setnas</w:t>
            </w:r>
            <w:proofErr w:type="spellEnd"/>
          </w:p>
        </w:tc>
        <w:tc>
          <w:tcPr>
            <w:tcW w:w="3147" w:type="dxa"/>
            <w:vAlign w:val="center"/>
          </w:tcPr>
          <w:p w14:paraId="4C3D3712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6" w:author="Ferri Fatra" w:date="2019-05-04T22:13:00Z">
                  <w:rPr>
                    <w:rFonts w:ascii="Calibri" w:hAnsi="Calibri"/>
                    <w:lang w:val="id-ID"/>
                  </w:rPr>
                </w:rPrChange>
              </w:rPr>
            </w:pPr>
            <w:r w:rsidRPr="00614F24">
              <w:rPr>
                <w:rFonts w:ascii="Arial" w:hAnsi="Arial" w:cs="Arial"/>
              </w:rPr>
              <w:t>06</w:t>
            </w:r>
          </w:p>
        </w:tc>
      </w:tr>
      <w:tr w:rsidR="00614F24" w:rsidRPr="00614F24" w14:paraId="2BEF2D4D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552EA62B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7.</w:t>
            </w:r>
          </w:p>
        </w:tc>
        <w:tc>
          <w:tcPr>
            <w:tcW w:w="3297" w:type="dxa"/>
            <w:vAlign w:val="center"/>
          </w:tcPr>
          <w:p w14:paraId="79A9A140" w14:textId="77777777" w:rsidR="00614F24" w:rsidRPr="00614F24" w:rsidRDefault="00614F2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614F24">
              <w:rPr>
                <w:rFonts w:ascii="Arial" w:hAnsi="Arial" w:cs="Arial"/>
              </w:rPr>
              <w:t>Kepala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Bagian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Keuangan</w:t>
            </w:r>
            <w:proofErr w:type="spellEnd"/>
          </w:p>
        </w:tc>
        <w:tc>
          <w:tcPr>
            <w:tcW w:w="3147" w:type="dxa"/>
            <w:vAlign w:val="center"/>
          </w:tcPr>
          <w:p w14:paraId="7B9C0816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614F24">
              <w:rPr>
                <w:rFonts w:ascii="Arial" w:hAnsi="Arial" w:cs="Arial"/>
              </w:rPr>
              <w:t>07</w:t>
            </w:r>
          </w:p>
        </w:tc>
      </w:tr>
      <w:tr w:rsidR="00614F24" w:rsidRPr="00614F24" w14:paraId="2D5CF3C6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11A9BFD0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8.</w:t>
            </w:r>
          </w:p>
        </w:tc>
        <w:tc>
          <w:tcPr>
            <w:tcW w:w="3297" w:type="dxa"/>
            <w:vAlign w:val="center"/>
          </w:tcPr>
          <w:p w14:paraId="38304410" w14:textId="77777777" w:rsidR="00614F24" w:rsidRPr="00614F24" w:rsidRDefault="00614F2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614F24">
              <w:rPr>
                <w:rFonts w:ascii="Arial" w:hAnsi="Arial" w:cs="Arial"/>
              </w:rPr>
              <w:t>Kepala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Bagian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Keanggotaan</w:t>
            </w:r>
            <w:proofErr w:type="spellEnd"/>
          </w:p>
        </w:tc>
        <w:tc>
          <w:tcPr>
            <w:tcW w:w="3147" w:type="dxa"/>
            <w:vAlign w:val="center"/>
          </w:tcPr>
          <w:p w14:paraId="2EAFE7D0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614F24">
              <w:rPr>
                <w:rFonts w:ascii="Arial" w:hAnsi="Arial" w:cs="Arial"/>
              </w:rPr>
              <w:t>08</w:t>
            </w:r>
          </w:p>
        </w:tc>
      </w:tr>
      <w:tr w:rsidR="00614F24" w:rsidRPr="00614F24" w14:paraId="2093DF65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6200CB45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9.</w:t>
            </w:r>
          </w:p>
        </w:tc>
        <w:tc>
          <w:tcPr>
            <w:tcW w:w="3297" w:type="dxa"/>
            <w:vAlign w:val="center"/>
          </w:tcPr>
          <w:p w14:paraId="5382F5D3" w14:textId="77777777" w:rsidR="00614F24" w:rsidRPr="00614F24" w:rsidRDefault="00614F2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614F24">
              <w:rPr>
                <w:rFonts w:ascii="Arial" w:hAnsi="Arial" w:cs="Arial"/>
              </w:rPr>
              <w:t>Kepala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Bagian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Administrasi</w:t>
            </w:r>
            <w:proofErr w:type="spellEnd"/>
          </w:p>
        </w:tc>
        <w:tc>
          <w:tcPr>
            <w:tcW w:w="3147" w:type="dxa"/>
            <w:vAlign w:val="center"/>
          </w:tcPr>
          <w:p w14:paraId="621D7EBC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614F24">
              <w:rPr>
                <w:rFonts w:ascii="Arial" w:hAnsi="Arial" w:cs="Arial"/>
              </w:rPr>
              <w:t>09</w:t>
            </w:r>
          </w:p>
        </w:tc>
      </w:tr>
      <w:tr w:rsidR="00614F24" w:rsidRPr="00614F24" w14:paraId="3578421B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63EDEB26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10.</w:t>
            </w:r>
          </w:p>
        </w:tc>
        <w:tc>
          <w:tcPr>
            <w:tcW w:w="3297" w:type="dxa"/>
            <w:vAlign w:val="center"/>
          </w:tcPr>
          <w:p w14:paraId="3962F941" w14:textId="77777777" w:rsidR="00614F24" w:rsidRPr="00614F24" w:rsidRDefault="00614F2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614F24">
              <w:rPr>
                <w:rFonts w:ascii="Arial" w:hAnsi="Arial" w:cs="Arial"/>
              </w:rPr>
              <w:t>Kepala</w:t>
            </w:r>
            <w:proofErr w:type="spellEnd"/>
            <w:r w:rsidRPr="00614F24">
              <w:rPr>
                <w:rFonts w:ascii="Arial" w:hAnsi="Arial" w:cs="Arial"/>
              </w:rPr>
              <w:t xml:space="preserve"> </w:t>
            </w:r>
            <w:proofErr w:type="spellStart"/>
            <w:r w:rsidRPr="00614F24">
              <w:rPr>
                <w:rFonts w:ascii="Arial" w:hAnsi="Arial" w:cs="Arial"/>
              </w:rPr>
              <w:t>Bagian</w:t>
            </w:r>
            <w:proofErr w:type="spellEnd"/>
            <w:r w:rsidRPr="00614F24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3147" w:type="dxa"/>
            <w:vAlign w:val="center"/>
          </w:tcPr>
          <w:p w14:paraId="25011466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614F24">
              <w:rPr>
                <w:rFonts w:ascii="Arial" w:hAnsi="Arial" w:cs="Arial"/>
              </w:rPr>
              <w:t>10</w:t>
            </w:r>
          </w:p>
        </w:tc>
      </w:tr>
      <w:tr w:rsidR="00614F24" w:rsidRPr="00614F24" w14:paraId="49A9608D" w14:textId="77777777" w:rsidTr="0084247A">
        <w:trPr>
          <w:trHeight w:val="306"/>
          <w:jc w:val="center"/>
        </w:trPr>
        <w:tc>
          <w:tcPr>
            <w:tcW w:w="576" w:type="dxa"/>
            <w:vAlign w:val="center"/>
          </w:tcPr>
          <w:p w14:paraId="618CD05C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11.</w:t>
            </w:r>
          </w:p>
        </w:tc>
        <w:tc>
          <w:tcPr>
            <w:tcW w:w="3297" w:type="dxa"/>
            <w:vAlign w:val="center"/>
          </w:tcPr>
          <w:p w14:paraId="72224F5B" w14:textId="77777777" w:rsidR="00614F24" w:rsidRPr="00614F24" w:rsidRDefault="00614F2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614F24">
              <w:rPr>
                <w:rFonts w:ascii="Arial" w:hAnsi="Arial" w:cs="Arial"/>
              </w:rPr>
              <w:t>Kepala</w:t>
            </w:r>
            <w:proofErr w:type="spellEnd"/>
            <w:r w:rsidRPr="00614F24">
              <w:rPr>
                <w:rFonts w:ascii="Arial" w:hAnsi="Arial" w:cs="Arial"/>
              </w:rPr>
              <w:t xml:space="preserve"> BSAN</w:t>
            </w:r>
          </w:p>
        </w:tc>
        <w:tc>
          <w:tcPr>
            <w:tcW w:w="3147" w:type="dxa"/>
            <w:vAlign w:val="center"/>
          </w:tcPr>
          <w:p w14:paraId="294B5284" w14:textId="77777777" w:rsidR="00614F24" w:rsidRPr="00614F24" w:rsidRDefault="00614F2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614F24">
              <w:rPr>
                <w:rFonts w:ascii="Arial" w:hAnsi="Arial" w:cs="Arial"/>
              </w:rPr>
              <w:t>11</w:t>
            </w:r>
          </w:p>
        </w:tc>
      </w:tr>
      <w:bookmarkEnd w:id="9"/>
    </w:tbl>
    <w:p w14:paraId="205AB3C5" w14:textId="77777777" w:rsidR="005B1143" w:rsidRPr="00614F24" w:rsidRDefault="005B1143" w:rsidP="00533D85">
      <w:pPr>
        <w:spacing w:after="120" w:line="360" w:lineRule="auto"/>
        <w:ind w:right="-22"/>
        <w:rPr>
          <w:rFonts w:ascii="Arial" w:hAnsi="Arial" w:cs="Arial"/>
        </w:rPr>
      </w:pPr>
    </w:p>
    <w:p w14:paraId="52AF4908" w14:textId="77777777" w:rsidR="005B1143" w:rsidRPr="00614F24" w:rsidRDefault="005B1143" w:rsidP="00D42F4F">
      <w:pPr>
        <w:pStyle w:val="Heading1"/>
        <w:numPr>
          <w:ilvl w:val="0"/>
          <w:numId w:val="0"/>
        </w:numPr>
        <w:spacing w:after="120" w:line="360" w:lineRule="auto"/>
        <w:ind w:right="-22"/>
        <w:jc w:val="center"/>
        <w:rPr>
          <w:rFonts w:cs="Arial"/>
        </w:rPr>
      </w:pPr>
      <w:bookmarkStart w:id="27" w:name="_Toc89152148"/>
      <w:bookmarkStart w:id="28" w:name="_Toc90193749"/>
      <w:bookmarkStart w:id="29" w:name="_Toc90194442"/>
      <w:bookmarkStart w:id="30" w:name="_Toc90196215"/>
      <w:bookmarkStart w:id="31" w:name="_Toc90268031"/>
      <w:bookmarkStart w:id="32" w:name="_Toc90268561"/>
      <w:bookmarkStart w:id="33" w:name="_Toc90278927"/>
      <w:bookmarkStart w:id="34" w:name="_Toc90315664"/>
      <w:bookmarkStart w:id="35" w:name="_Toc101168276"/>
      <w:r w:rsidRPr="00614F24">
        <w:rPr>
          <w:rFonts w:cs="Arial"/>
        </w:rPr>
        <w:t>STATUS REVISI DOKUMEN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2420"/>
        <w:gridCol w:w="1771"/>
        <w:gridCol w:w="1381"/>
        <w:gridCol w:w="1981"/>
      </w:tblGrid>
      <w:tr w:rsidR="00615341" w:rsidRPr="00614F24" w14:paraId="50AA0B15" w14:textId="77777777" w:rsidTr="00FC6727">
        <w:trPr>
          <w:jc w:val="center"/>
        </w:trPr>
        <w:tc>
          <w:tcPr>
            <w:tcW w:w="0" w:type="auto"/>
            <w:vAlign w:val="center"/>
          </w:tcPr>
          <w:p w14:paraId="2991A827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NOMOR REVISI</w:t>
            </w:r>
          </w:p>
        </w:tc>
        <w:tc>
          <w:tcPr>
            <w:tcW w:w="0" w:type="auto"/>
            <w:vAlign w:val="center"/>
          </w:tcPr>
          <w:p w14:paraId="53EC9764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BAGIAN YANG DIREVISI</w:t>
            </w:r>
          </w:p>
        </w:tc>
        <w:tc>
          <w:tcPr>
            <w:tcW w:w="0" w:type="auto"/>
            <w:vAlign w:val="center"/>
          </w:tcPr>
          <w:p w14:paraId="3678AC26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ALASAN REVISI</w:t>
            </w:r>
          </w:p>
        </w:tc>
        <w:tc>
          <w:tcPr>
            <w:tcW w:w="0" w:type="auto"/>
            <w:vAlign w:val="center"/>
          </w:tcPr>
          <w:p w14:paraId="4E70F8F5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TANGGAL</w:t>
            </w:r>
          </w:p>
          <w:p w14:paraId="5F0BAFF6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REVISI</w:t>
            </w:r>
          </w:p>
        </w:tc>
        <w:tc>
          <w:tcPr>
            <w:tcW w:w="0" w:type="auto"/>
            <w:vAlign w:val="center"/>
          </w:tcPr>
          <w:p w14:paraId="5E6A4BDA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PERSETUJUAN</w:t>
            </w:r>
          </w:p>
          <w:p w14:paraId="2EECE215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614F24">
              <w:rPr>
                <w:rFonts w:ascii="Arial" w:hAnsi="Arial" w:cs="Arial"/>
                <w:b/>
                <w:bCs/>
              </w:rPr>
              <w:t>REVISI</w:t>
            </w:r>
          </w:p>
        </w:tc>
      </w:tr>
      <w:tr w:rsidR="00615341" w:rsidRPr="00614F24" w14:paraId="4CEBC72E" w14:textId="77777777" w:rsidTr="0019737C">
        <w:trPr>
          <w:jc w:val="center"/>
        </w:trPr>
        <w:tc>
          <w:tcPr>
            <w:tcW w:w="0" w:type="auto"/>
          </w:tcPr>
          <w:p w14:paraId="2677FB19" w14:textId="09EFEF9E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0" w:type="auto"/>
          </w:tcPr>
          <w:p w14:paraId="63E8B915" w14:textId="2AFB68CB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0" w:type="auto"/>
          </w:tcPr>
          <w:p w14:paraId="72115403" w14:textId="787E93DC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0" w:type="auto"/>
          </w:tcPr>
          <w:p w14:paraId="1DD0DAD2" w14:textId="77777777" w:rsidR="005B1143" w:rsidRPr="00614F24" w:rsidRDefault="005B1143" w:rsidP="00533D85">
            <w:pPr>
              <w:ind w:right="-22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0677B22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15341" w:rsidRPr="00614F24" w14:paraId="3F27AA27" w14:textId="77777777" w:rsidTr="0019737C">
        <w:trPr>
          <w:jc w:val="center"/>
        </w:trPr>
        <w:tc>
          <w:tcPr>
            <w:tcW w:w="0" w:type="auto"/>
          </w:tcPr>
          <w:p w14:paraId="0C45050F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DFBFA7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8C85423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850C730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F65BAD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15341" w:rsidRPr="00614F24" w14:paraId="10F43696" w14:textId="77777777" w:rsidTr="0019737C">
        <w:trPr>
          <w:jc w:val="center"/>
        </w:trPr>
        <w:tc>
          <w:tcPr>
            <w:tcW w:w="0" w:type="auto"/>
          </w:tcPr>
          <w:p w14:paraId="6FB77DBF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D5FF195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C3E23C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9CACA13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3B7102C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15341" w:rsidRPr="00614F24" w14:paraId="019F4EB0" w14:textId="77777777" w:rsidTr="0019737C">
        <w:trPr>
          <w:jc w:val="center"/>
        </w:trPr>
        <w:tc>
          <w:tcPr>
            <w:tcW w:w="0" w:type="auto"/>
          </w:tcPr>
          <w:p w14:paraId="03DEE0BA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85FF6F2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4915E4F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DBBF9C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452A561" w14:textId="77777777" w:rsidR="005B1143" w:rsidRPr="00614F24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</w:tbl>
    <w:p w14:paraId="1652A837" w14:textId="77777777" w:rsidR="00C70610" w:rsidRPr="00614F24" w:rsidRDefault="00C70610" w:rsidP="00D719CB">
      <w:pPr>
        <w:pStyle w:val="Heading1"/>
        <w:numPr>
          <w:ilvl w:val="0"/>
          <w:numId w:val="34"/>
        </w:numPr>
        <w:ind w:left="426" w:hanging="426"/>
        <w:jc w:val="both"/>
        <w:rPr>
          <w:rFonts w:cs="Arial"/>
        </w:rPr>
      </w:pPr>
      <w:r w:rsidRPr="00614F24">
        <w:rPr>
          <w:rFonts w:cs="Arial"/>
        </w:rPr>
        <w:lastRenderedPageBreak/>
        <w:t>TUJUAN</w:t>
      </w:r>
    </w:p>
    <w:p w14:paraId="7C0BFB1A" w14:textId="77777777" w:rsidR="00A157E1" w:rsidRPr="00614F24" w:rsidRDefault="00A157E1" w:rsidP="009E22A8">
      <w:pPr>
        <w:pStyle w:val="BodyText2"/>
        <w:spacing w:after="0" w:line="276" w:lineRule="auto"/>
        <w:ind w:left="426"/>
        <w:jc w:val="both"/>
        <w:rPr>
          <w:rFonts w:ascii="Arial" w:hAnsi="Arial" w:cs="Arial"/>
          <w:lang w:val="id-ID"/>
        </w:rPr>
      </w:pPr>
      <w:r w:rsidRPr="00614F24">
        <w:rPr>
          <w:rFonts w:ascii="Arial" w:hAnsi="Arial" w:cs="Arial"/>
          <w:lang w:val="id-ID"/>
        </w:rPr>
        <w:t>Prosedur ini bertujuan untuk</w:t>
      </w:r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menjamin</w:t>
      </w:r>
      <w:proofErr w:type="spellEnd"/>
      <w:r w:rsidRPr="00614F24">
        <w:rPr>
          <w:rFonts w:ascii="Arial" w:hAnsi="Arial" w:cs="Arial"/>
          <w:lang w:val="id-ID"/>
        </w:rPr>
        <w:t>:</w:t>
      </w:r>
    </w:p>
    <w:p w14:paraId="72AD0C54" w14:textId="77777777" w:rsidR="00C70610" w:rsidRPr="00614F24" w:rsidRDefault="00C70610" w:rsidP="009E22A8">
      <w:pPr>
        <w:pStyle w:val="BodyText2"/>
        <w:spacing w:after="0" w:line="276" w:lineRule="auto"/>
        <w:ind w:left="426"/>
        <w:jc w:val="both"/>
        <w:rPr>
          <w:rFonts w:ascii="Arial" w:hAnsi="Arial" w:cs="Arial"/>
          <w:lang w:val="id-ID"/>
        </w:rPr>
      </w:pPr>
    </w:p>
    <w:p w14:paraId="73BEE454" w14:textId="6743F66F" w:rsidR="00A157E1" w:rsidRPr="00614F24" w:rsidRDefault="00C11331" w:rsidP="00D719CB">
      <w:pPr>
        <w:pStyle w:val="BodyTextIndent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614F24">
        <w:rPr>
          <w:rFonts w:ascii="Arial" w:hAnsi="Arial" w:cs="Arial"/>
        </w:rPr>
        <w:t>T</w:t>
      </w:r>
      <w:r w:rsidR="00A157E1" w:rsidRPr="00614F24">
        <w:rPr>
          <w:rFonts w:ascii="Arial" w:hAnsi="Arial" w:cs="Arial"/>
        </w:rPr>
        <w:t>ersedianya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terpeliharanya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32620E" w:rsidRPr="00614F24">
        <w:rPr>
          <w:rFonts w:ascii="Arial" w:hAnsi="Arial" w:cs="Arial"/>
        </w:rPr>
        <w:t>infrastruktur</w:t>
      </w:r>
      <w:proofErr w:type="spellEnd"/>
      <w:r w:rsidR="0032620E" w:rsidRPr="00614F24">
        <w:rPr>
          <w:rFonts w:ascii="Arial" w:hAnsi="Arial" w:cs="Arial"/>
        </w:rPr>
        <w:t xml:space="preserve"> (</w:t>
      </w:r>
      <w:proofErr w:type="spellStart"/>
      <w:r w:rsidR="0032620E" w:rsidRPr="00614F24">
        <w:rPr>
          <w:rFonts w:ascii="Arial" w:hAnsi="Arial" w:cs="Arial"/>
        </w:rPr>
        <w:t>Fasilitas</w:t>
      </w:r>
      <w:proofErr w:type="spellEnd"/>
      <w:r w:rsidR="0032620E" w:rsidRPr="00614F24">
        <w:rPr>
          <w:rFonts w:ascii="Arial" w:hAnsi="Arial" w:cs="Arial"/>
        </w:rPr>
        <w:t xml:space="preserve"> </w:t>
      </w:r>
      <w:proofErr w:type="spellStart"/>
      <w:r w:rsidR="0032620E" w:rsidRPr="00614F24">
        <w:rPr>
          <w:rFonts w:ascii="Arial" w:hAnsi="Arial" w:cs="Arial"/>
        </w:rPr>
        <w:t>Kerja</w:t>
      </w:r>
      <w:proofErr w:type="spellEnd"/>
      <w:r w:rsidR="0032620E" w:rsidRPr="00614F24">
        <w:rPr>
          <w:rFonts w:ascii="Arial" w:hAnsi="Arial" w:cs="Arial"/>
        </w:rPr>
        <w:t xml:space="preserve"> </w:t>
      </w:r>
      <w:proofErr w:type="spellStart"/>
      <w:r w:rsidR="0032620E" w:rsidRPr="00614F24">
        <w:rPr>
          <w:rFonts w:ascii="Arial" w:hAnsi="Arial" w:cs="Arial"/>
        </w:rPr>
        <w:t>dan</w:t>
      </w:r>
      <w:proofErr w:type="spellEnd"/>
      <w:r w:rsidR="0032620E" w:rsidRPr="00614F24">
        <w:rPr>
          <w:rFonts w:ascii="Arial" w:hAnsi="Arial" w:cs="Arial"/>
        </w:rPr>
        <w:t xml:space="preserve"> </w:t>
      </w:r>
      <w:proofErr w:type="spellStart"/>
      <w:r w:rsidR="0032620E" w:rsidRPr="00614F24">
        <w:rPr>
          <w:rFonts w:ascii="Arial" w:hAnsi="Arial" w:cs="Arial"/>
        </w:rPr>
        <w:t>P</w:t>
      </w:r>
      <w:r w:rsidR="00A157E1" w:rsidRPr="00614F24">
        <w:rPr>
          <w:rFonts w:ascii="Arial" w:hAnsi="Arial" w:cs="Arial"/>
        </w:rPr>
        <w:t>eralatan</w:t>
      </w:r>
      <w:proofErr w:type="spellEnd"/>
      <w:r w:rsidR="0032620E" w:rsidRPr="00614F24">
        <w:rPr>
          <w:rFonts w:ascii="Arial" w:hAnsi="Arial" w:cs="Arial"/>
        </w:rPr>
        <w:t>)</w:t>
      </w:r>
      <w:r w:rsidR="00A157E1" w:rsidRPr="00614F24">
        <w:rPr>
          <w:rFonts w:ascii="Arial" w:hAnsi="Arial" w:cs="Arial"/>
        </w:rPr>
        <w:t xml:space="preserve"> yang </w:t>
      </w:r>
      <w:proofErr w:type="spellStart"/>
      <w:r w:rsidR="00A157E1" w:rsidRPr="00614F24">
        <w:rPr>
          <w:rFonts w:ascii="Arial" w:hAnsi="Arial" w:cs="Arial"/>
        </w:rPr>
        <w:t>dapat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diandalkan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untuk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kegiatan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operasional</w:t>
      </w:r>
      <w:proofErr w:type="spellEnd"/>
      <w:r w:rsidR="00A157E1" w:rsidRPr="00614F24">
        <w:rPr>
          <w:rFonts w:ascii="Arial" w:hAnsi="Arial" w:cs="Arial"/>
        </w:rPr>
        <w:t xml:space="preserve"> </w:t>
      </w:r>
      <w:r w:rsidR="0032620E" w:rsidRPr="00614F24">
        <w:rPr>
          <w:rFonts w:ascii="Arial" w:hAnsi="Arial" w:cs="Arial"/>
        </w:rPr>
        <w:t>di DPN INKINDO</w:t>
      </w:r>
    </w:p>
    <w:p w14:paraId="7D4A676B" w14:textId="246238D1" w:rsidR="00A157E1" w:rsidRPr="00614F24" w:rsidRDefault="00C11331" w:rsidP="00D719CB">
      <w:pPr>
        <w:pStyle w:val="BodyTextIndent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614F24">
        <w:rPr>
          <w:rFonts w:ascii="Arial" w:hAnsi="Arial" w:cs="Arial"/>
        </w:rPr>
        <w:t>M</w:t>
      </w:r>
      <w:r w:rsidR="00A157E1" w:rsidRPr="00614F24">
        <w:rPr>
          <w:rFonts w:ascii="Arial" w:hAnsi="Arial" w:cs="Arial"/>
        </w:rPr>
        <w:t>emberikan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panduan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dalam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pengelolaan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infrastruktur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8E2203" w:rsidRPr="00614F24">
        <w:rPr>
          <w:rFonts w:ascii="Arial" w:hAnsi="Arial" w:cs="Arial"/>
        </w:rPr>
        <w:t>dan</w:t>
      </w:r>
      <w:proofErr w:type="spellEnd"/>
      <w:r w:rsidR="008E2203" w:rsidRPr="00614F24">
        <w:rPr>
          <w:rFonts w:ascii="Arial" w:hAnsi="Arial" w:cs="Arial"/>
        </w:rPr>
        <w:t xml:space="preserve"> </w:t>
      </w:r>
      <w:proofErr w:type="spellStart"/>
      <w:r w:rsidR="008E2203" w:rsidRPr="00614F24">
        <w:rPr>
          <w:rFonts w:ascii="Arial" w:hAnsi="Arial" w:cs="Arial"/>
        </w:rPr>
        <w:t>peralatan</w:t>
      </w:r>
      <w:proofErr w:type="spellEnd"/>
      <w:r w:rsidR="008E2203" w:rsidRPr="00614F24">
        <w:rPr>
          <w:rFonts w:ascii="Arial" w:hAnsi="Arial" w:cs="Arial"/>
        </w:rPr>
        <w:t xml:space="preserve"> </w:t>
      </w:r>
      <w:proofErr w:type="spellStart"/>
      <w:r w:rsidR="008E2203" w:rsidRPr="00614F24">
        <w:rPr>
          <w:rFonts w:ascii="Arial" w:hAnsi="Arial" w:cs="Arial"/>
        </w:rPr>
        <w:t>milik</w:t>
      </w:r>
      <w:proofErr w:type="spellEnd"/>
      <w:r w:rsidR="008E2203" w:rsidRPr="00614F24">
        <w:rPr>
          <w:rFonts w:ascii="Arial" w:hAnsi="Arial" w:cs="Arial"/>
        </w:rPr>
        <w:t xml:space="preserve"> </w:t>
      </w:r>
      <w:proofErr w:type="spellStart"/>
      <w:r w:rsidR="008E2203" w:rsidRPr="00614F24">
        <w:rPr>
          <w:rFonts w:ascii="Arial" w:hAnsi="Arial" w:cs="Arial"/>
        </w:rPr>
        <w:t>organisasi</w:t>
      </w:r>
      <w:proofErr w:type="spellEnd"/>
      <w:r w:rsidR="00A157E1" w:rsidRPr="00614F24">
        <w:rPr>
          <w:rFonts w:ascii="Arial" w:hAnsi="Arial" w:cs="Arial"/>
        </w:rPr>
        <w:t xml:space="preserve">, </w:t>
      </w:r>
      <w:proofErr w:type="spellStart"/>
      <w:r w:rsidR="00A157E1" w:rsidRPr="00614F24">
        <w:rPr>
          <w:rFonts w:ascii="Arial" w:hAnsi="Arial" w:cs="Arial"/>
        </w:rPr>
        <w:t>sehingga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jenis</w:t>
      </w:r>
      <w:proofErr w:type="spellEnd"/>
      <w:r w:rsidR="00A157E1" w:rsidRPr="00614F24">
        <w:rPr>
          <w:rFonts w:ascii="Arial" w:hAnsi="Arial" w:cs="Arial"/>
        </w:rPr>
        <w:t xml:space="preserve">, </w:t>
      </w:r>
      <w:proofErr w:type="spellStart"/>
      <w:r w:rsidR="00A157E1" w:rsidRPr="00614F24">
        <w:rPr>
          <w:rFonts w:ascii="Arial" w:hAnsi="Arial" w:cs="Arial"/>
        </w:rPr>
        <w:t>jumlah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kondisi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Infrastruktur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perusahaan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dapat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dipantau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serta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diupayakan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dalam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kondisi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sesuai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dengan</w:t>
      </w:r>
      <w:proofErr w:type="spellEnd"/>
      <w:r w:rsidR="00A157E1" w:rsidRPr="00614F24">
        <w:rPr>
          <w:rFonts w:ascii="Arial" w:hAnsi="Arial" w:cs="Arial"/>
        </w:rPr>
        <w:t xml:space="preserve"> </w:t>
      </w:r>
      <w:proofErr w:type="spellStart"/>
      <w:r w:rsidR="00A157E1" w:rsidRPr="00614F24">
        <w:rPr>
          <w:rFonts w:ascii="Arial" w:hAnsi="Arial" w:cs="Arial"/>
        </w:rPr>
        <w:t>persyaratan</w:t>
      </w:r>
      <w:proofErr w:type="spellEnd"/>
      <w:r w:rsidR="00A157E1" w:rsidRPr="00614F24">
        <w:rPr>
          <w:rFonts w:ascii="Arial" w:hAnsi="Arial" w:cs="Arial"/>
        </w:rPr>
        <w:t>.</w:t>
      </w:r>
    </w:p>
    <w:p w14:paraId="2A6E6C48" w14:textId="77777777" w:rsidR="00C70610" w:rsidRPr="00614F24" w:rsidRDefault="00C70610" w:rsidP="009E22A8">
      <w:pPr>
        <w:pStyle w:val="BodyText2"/>
        <w:spacing w:after="0" w:line="276" w:lineRule="auto"/>
        <w:ind w:left="426"/>
        <w:jc w:val="both"/>
        <w:rPr>
          <w:rFonts w:ascii="Arial" w:hAnsi="Arial" w:cs="Arial"/>
          <w:lang w:val="id-ID"/>
        </w:rPr>
      </w:pPr>
    </w:p>
    <w:p w14:paraId="693CDC19" w14:textId="77777777" w:rsidR="00C70610" w:rsidRPr="00614F24" w:rsidRDefault="00C70610" w:rsidP="00D719CB">
      <w:pPr>
        <w:pStyle w:val="Heading1"/>
        <w:numPr>
          <w:ilvl w:val="0"/>
          <w:numId w:val="34"/>
        </w:numPr>
        <w:spacing w:line="276" w:lineRule="auto"/>
        <w:ind w:left="426" w:hanging="426"/>
        <w:jc w:val="both"/>
        <w:rPr>
          <w:rFonts w:cs="Arial"/>
        </w:rPr>
      </w:pPr>
      <w:r w:rsidRPr="00614F24">
        <w:rPr>
          <w:rFonts w:cs="Arial"/>
        </w:rPr>
        <w:t>RUANG LINGKUP</w:t>
      </w:r>
    </w:p>
    <w:p w14:paraId="5ED49208" w14:textId="06CB3491" w:rsidR="00C70610" w:rsidRPr="00614F24" w:rsidRDefault="00C70610" w:rsidP="00D719CB">
      <w:pPr>
        <w:pStyle w:val="ListParagraph"/>
        <w:numPr>
          <w:ilvl w:val="0"/>
          <w:numId w:val="7"/>
        </w:numPr>
        <w:spacing w:line="276" w:lineRule="auto"/>
        <w:ind w:right="29"/>
        <w:jc w:val="both"/>
        <w:rPr>
          <w:rFonts w:ascii="Arial" w:hAnsi="Arial" w:cs="Arial"/>
          <w:bCs/>
          <w:lang w:val="id-ID"/>
        </w:rPr>
      </w:pPr>
      <w:r w:rsidRPr="00614F24">
        <w:rPr>
          <w:rFonts w:ascii="Arial" w:hAnsi="Arial" w:cs="Arial"/>
          <w:lang w:val="sv-SE"/>
        </w:rPr>
        <w:t xml:space="preserve">Prosedur ini digunakan dalam </w:t>
      </w:r>
      <w:r w:rsidRPr="00614F24">
        <w:rPr>
          <w:rFonts w:ascii="Arial" w:hAnsi="Arial" w:cs="Arial"/>
          <w:lang w:val="id-ID"/>
        </w:rPr>
        <w:t xml:space="preserve">memonitor dan memelihara </w:t>
      </w:r>
      <w:r w:rsidRPr="00614F24">
        <w:rPr>
          <w:rFonts w:ascii="Arial" w:hAnsi="Arial" w:cs="Arial"/>
          <w:bCs/>
          <w:lang w:val="id-ID"/>
        </w:rPr>
        <w:t>s</w:t>
      </w:r>
      <w:r w:rsidR="008E2203" w:rsidRPr="00614F24">
        <w:rPr>
          <w:rFonts w:ascii="Arial" w:hAnsi="Arial" w:cs="Arial"/>
          <w:bCs/>
          <w:lang w:val="sv-SE"/>
        </w:rPr>
        <w:t xml:space="preserve">emua, Infrastruktur, </w:t>
      </w:r>
      <w:r w:rsidRPr="00614F24">
        <w:rPr>
          <w:rFonts w:ascii="Arial" w:hAnsi="Arial" w:cs="Arial"/>
          <w:bCs/>
          <w:lang w:val="sv-SE"/>
        </w:rPr>
        <w:t xml:space="preserve"> </w:t>
      </w:r>
      <w:r w:rsidR="008E2203" w:rsidRPr="00614F24">
        <w:rPr>
          <w:rFonts w:ascii="Arial" w:hAnsi="Arial" w:cs="Arial"/>
          <w:bCs/>
          <w:lang w:val="sv-SE"/>
        </w:rPr>
        <w:t xml:space="preserve">Peralatan </w:t>
      </w:r>
      <w:r w:rsidRPr="00614F24">
        <w:rPr>
          <w:rFonts w:ascii="Arial" w:hAnsi="Arial" w:cs="Arial"/>
          <w:bCs/>
          <w:lang w:val="sv-SE"/>
        </w:rPr>
        <w:t>Kantor dan Peralatan Operasional</w:t>
      </w:r>
      <w:r w:rsidR="009E22A8" w:rsidRPr="00614F24">
        <w:rPr>
          <w:rFonts w:ascii="Arial" w:hAnsi="Arial" w:cs="Arial"/>
          <w:bCs/>
          <w:lang w:val="id-ID"/>
        </w:rPr>
        <w:t>.</w:t>
      </w:r>
      <w:r w:rsidR="00A157E1" w:rsidRPr="00614F24">
        <w:rPr>
          <w:rFonts w:ascii="Arial" w:hAnsi="Arial" w:cs="Arial"/>
          <w:bCs/>
          <w:lang w:val="id-ID"/>
        </w:rPr>
        <w:t xml:space="preserve"> </w:t>
      </w:r>
    </w:p>
    <w:p w14:paraId="1BF32CC7" w14:textId="3D68C379" w:rsidR="00A157E1" w:rsidRPr="00614F24" w:rsidRDefault="00A157E1" w:rsidP="00D719CB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sv-SE"/>
        </w:rPr>
      </w:pPr>
      <w:proofErr w:type="spellStart"/>
      <w:r w:rsidRPr="00614F24">
        <w:rPr>
          <w:rFonts w:ascii="Arial" w:hAnsi="Arial" w:cs="Arial"/>
        </w:rPr>
        <w:t>Prosedur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ini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mencakup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inventarisasi</w:t>
      </w:r>
      <w:proofErr w:type="spellEnd"/>
      <w:r w:rsidRPr="00614F24">
        <w:rPr>
          <w:rFonts w:ascii="Arial" w:hAnsi="Arial" w:cs="Arial"/>
        </w:rPr>
        <w:t xml:space="preserve">, </w:t>
      </w:r>
      <w:proofErr w:type="spellStart"/>
      <w:r w:rsidRPr="00614F24">
        <w:rPr>
          <w:rFonts w:ascii="Arial" w:hAnsi="Arial" w:cs="Arial"/>
        </w:rPr>
        <w:t>pemeliharaan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perbaikan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infrastruktur</w:t>
      </w:r>
      <w:proofErr w:type="spellEnd"/>
      <w:r w:rsidRPr="00614F24">
        <w:rPr>
          <w:rFonts w:ascii="Arial" w:hAnsi="Arial" w:cs="Arial"/>
        </w:rPr>
        <w:t xml:space="preserve"> yang </w:t>
      </w:r>
      <w:proofErr w:type="spellStart"/>
      <w:r w:rsidRPr="00614F24">
        <w:rPr>
          <w:rFonts w:ascii="Arial" w:hAnsi="Arial" w:cs="Arial"/>
        </w:rPr>
        <w:t>ada</w:t>
      </w:r>
      <w:proofErr w:type="spellEnd"/>
      <w:r w:rsidRPr="00614F24">
        <w:rPr>
          <w:rFonts w:ascii="Arial" w:hAnsi="Arial" w:cs="Arial"/>
        </w:rPr>
        <w:t xml:space="preserve"> di </w:t>
      </w:r>
      <w:r w:rsidR="00994ABF" w:rsidRPr="00614F24">
        <w:rPr>
          <w:rFonts w:ascii="Arial" w:hAnsi="Arial" w:cs="Arial"/>
        </w:rPr>
        <w:t>DPN</w:t>
      </w:r>
      <w:r w:rsidR="008E2203" w:rsidRPr="00614F24">
        <w:rPr>
          <w:rFonts w:ascii="Arial" w:hAnsi="Arial" w:cs="Arial"/>
        </w:rPr>
        <w:t xml:space="preserve"> INKINDO</w:t>
      </w:r>
      <w:r w:rsidRPr="00614F24">
        <w:rPr>
          <w:rFonts w:ascii="Arial" w:hAnsi="Arial" w:cs="Arial"/>
          <w:lang w:val="id-ID"/>
        </w:rPr>
        <w:t>.</w:t>
      </w:r>
    </w:p>
    <w:p w14:paraId="5B098909" w14:textId="77777777" w:rsidR="00C70610" w:rsidRPr="00614F24" w:rsidRDefault="00C70610" w:rsidP="00C70610">
      <w:pPr>
        <w:spacing w:line="360" w:lineRule="auto"/>
        <w:ind w:left="426" w:right="29"/>
        <w:jc w:val="both"/>
        <w:rPr>
          <w:rFonts w:ascii="Arial" w:hAnsi="Arial" w:cs="Arial"/>
        </w:rPr>
      </w:pPr>
    </w:p>
    <w:p w14:paraId="17DB07B2" w14:textId="77777777" w:rsidR="00C70610" w:rsidRPr="00614F24" w:rsidRDefault="00C70610" w:rsidP="00D719CB">
      <w:pPr>
        <w:pStyle w:val="Heading1"/>
        <w:numPr>
          <w:ilvl w:val="0"/>
          <w:numId w:val="34"/>
        </w:numPr>
        <w:ind w:left="426" w:hanging="426"/>
        <w:jc w:val="both"/>
        <w:rPr>
          <w:rFonts w:cs="Arial"/>
        </w:rPr>
      </w:pPr>
      <w:r w:rsidRPr="00614F24">
        <w:rPr>
          <w:rFonts w:cs="Arial"/>
        </w:rPr>
        <w:t>REFERENSI</w:t>
      </w:r>
    </w:p>
    <w:p w14:paraId="48C300F2" w14:textId="77777777" w:rsidR="00C70610" w:rsidRPr="00614F24" w:rsidRDefault="00C70610" w:rsidP="00D719CB">
      <w:pPr>
        <w:pStyle w:val="ListParagraph"/>
        <w:numPr>
          <w:ilvl w:val="0"/>
          <w:numId w:val="4"/>
        </w:numPr>
        <w:spacing w:line="360" w:lineRule="auto"/>
        <w:ind w:hanging="294"/>
        <w:jc w:val="both"/>
        <w:rPr>
          <w:rFonts w:ascii="Arial" w:hAnsi="Arial" w:cs="Arial"/>
        </w:rPr>
      </w:pPr>
      <w:r w:rsidRPr="00614F24">
        <w:rPr>
          <w:rFonts w:ascii="Arial" w:hAnsi="Arial" w:cs="Arial"/>
          <w:i/>
        </w:rPr>
        <w:t>ISO 9001:20</w:t>
      </w:r>
      <w:r w:rsidRPr="00614F24">
        <w:rPr>
          <w:rFonts w:ascii="Arial" w:hAnsi="Arial" w:cs="Arial"/>
          <w:i/>
          <w:lang w:val="id-ID"/>
        </w:rPr>
        <w:t>15</w:t>
      </w:r>
      <w:r w:rsidRPr="00614F24">
        <w:rPr>
          <w:rFonts w:ascii="Arial" w:hAnsi="Arial" w:cs="Arial"/>
          <w:i/>
        </w:rPr>
        <w:t xml:space="preserve">, </w:t>
      </w:r>
      <w:proofErr w:type="spellStart"/>
      <w:r w:rsidRPr="00614F24">
        <w:rPr>
          <w:rFonts w:ascii="Arial" w:hAnsi="Arial" w:cs="Arial"/>
          <w:i/>
        </w:rPr>
        <w:t>Klausul</w:t>
      </w:r>
      <w:proofErr w:type="spellEnd"/>
      <w:r w:rsidRPr="00614F24">
        <w:rPr>
          <w:rFonts w:ascii="Arial" w:hAnsi="Arial" w:cs="Arial"/>
        </w:rPr>
        <w:t xml:space="preserve"> 7.1</w:t>
      </w:r>
      <w:r w:rsidRPr="00614F24">
        <w:rPr>
          <w:rFonts w:ascii="Arial" w:hAnsi="Arial" w:cs="Arial"/>
          <w:i/>
        </w:rPr>
        <w:t xml:space="preserve">, </w:t>
      </w:r>
      <w:proofErr w:type="spellStart"/>
      <w:r w:rsidRPr="00614F24">
        <w:rPr>
          <w:rFonts w:ascii="Arial" w:hAnsi="Arial" w:cs="Arial"/>
          <w:i/>
        </w:rPr>
        <w:t>Klausul</w:t>
      </w:r>
      <w:proofErr w:type="spellEnd"/>
      <w:r w:rsidRPr="00614F24">
        <w:rPr>
          <w:rFonts w:ascii="Arial" w:hAnsi="Arial" w:cs="Arial"/>
          <w:i/>
        </w:rPr>
        <w:t xml:space="preserve"> </w:t>
      </w:r>
      <w:r w:rsidRPr="00614F24">
        <w:rPr>
          <w:rFonts w:ascii="Arial" w:hAnsi="Arial" w:cs="Arial"/>
        </w:rPr>
        <w:t>7.</w:t>
      </w:r>
      <w:r w:rsidRPr="00614F24">
        <w:rPr>
          <w:rFonts w:ascii="Arial" w:hAnsi="Arial" w:cs="Arial"/>
          <w:lang w:val="id-ID"/>
        </w:rPr>
        <w:t>1.3</w:t>
      </w:r>
    </w:p>
    <w:p w14:paraId="5C5F1E52" w14:textId="77777777" w:rsidR="00C70610" w:rsidRPr="00614F24" w:rsidRDefault="00C70610" w:rsidP="00C70610">
      <w:pPr>
        <w:pStyle w:val="BodyText2"/>
        <w:spacing w:after="0" w:line="240" w:lineRule="auto"/>
        <w:ind w:left="426"/>
        <w:jc w:val="both"/>
        <w:rPr>
          <w:rFonts w:ascii="Arial" w:hAnsi="Arial" w:cs="Arial"/>
        </w:rPr>
      </w:pPr>
    </w:p>
    <w:p w14:paraId="481B1E4F" w14:textId="77777777" w:rsidR="00C70610" w:rsidRPr="00614F24" w:rsidRDefault="00C70610" w:rsidP="00D719CB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Arial" w:hAnsi="Arial" w:cs="Arial"/>
          <w:b/>
        </w:rPr>
      </w:pPr>
      <w:r w:rsidRPr="00614F24">
        <w:rPr>
          <w:rFonts w:ascii="Arial" w:hAnsi="Arial" w:cs="Arial"/>
          <w:b/>
        </w:rPr>
        <w:t>DEFINISI</w:t>
      </w:r>
    </w:p>
    <w:p w14:paraId="53669377" w14:textId="51F162D1" w:rsidR="00C70610" w:rsidRPr="00614F24" w:rsidRDefault="00C70610" w:rsidP="00D719CB">
      <w:pPr>
        <w:pStyle w:val="Heading1"/>
        <w:numPr>
          <w:ilvl w:val="0"/>
          <w:numId w:val="5"/>
        </w:numPr>
        <w:tabs>
          <w:tab w:val="clear" w:pos="0"/>
          <w:tab w:val="num" w:pos="709"/>
        </w:tabs>
        <w:spacing w:before="120" w:line="276" w:lineRule="auto"/>
        <w:ind w:left="709" w:right="0" w:hanging="283"/>
        <w:jc w:val="both"/>
        <w:rPr>
          <w:rFonts w:cs="Arial"/>
        </w:rPr>
      </w:pPr>
      <w:proofErr w:type="spellStart"/>
      <w:r w:rsidRPr="00614F24">
        <w:rPr>
          <w:rFonts w:cs="Arial"/>
          <w:b w:val="0"/>
        </w:rPr>
        <w:t>Peralatan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adalah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semua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alat</w:t>
      </w:r>
      <w:proofErr w:type="spellEnd"/>
      <w:r w:rsidRPr="00614F24">
        <w:rPr>
          <w:rFonts w:cs="Arial"/>
          <w:b w:val="0"/>
        </w:rPr>
        <w:t xml:space="preserve"> yang </w:t>
      </w:r>
      <w:proofErr w:type="spellStart"/>
      <w:r w:rsidRPr="00614F24">
        <w:rPr>
          <w:rFonts w:cs="Arial"/>
          <w:b w:val="0"/>
        </w:rPr>
        <w:t>dipergunakan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untuk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melaksanakan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pekerjaan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operasional</w:t>
      </w:r>
      <w:proofErr w:type="spellEnd"/>
      <w:r w:rsidRPr="00614F24">
        <w:rPr>
          <w:rFonts w:cs="Arial"/>
          <w:b w:val="0"/>
        </w:rPr>
        <w:t xml:space="preserve"> </w:t>
      </w:r>
      <w:r w:rsidR="0032620E" w:rsidRPr="00614F24">
        <w:rPr>
          <w:rFonts w:cs="Arial"/>
          <w:b w:val="0"/>
        </w:rPr>
        <w:t>di DPN INKINDO</w:t>
      </w:r>
      <w:r w:rsidRPr="00614F24">
        <w:rPr>
          <w:rFonts w:cs="Arial"/>
          <w:b w:val="0"/>
        </w:rPr>
        <w:t>.</w:t>
      </w:r>
    </w:p>
    <w:p w14:paraId="2134231C" w14:textId="1C0ED943" w:rsidR="00C70610" w:rsidRPr="00614F24" w:rsidRDefault="0032620E" w:rsidP="00D719CB">
      <w:pPr>
        <w:pStyle w:val="Heading1"/>
        <w:numPr>
          <w:ilvl w:val="0"/>
          <w:numId w:val="5"/>
        </w:numPr>
        <w:tabs>
          <w:tab w:val="clear" w:pos="0"/>
          <w:tab w:val="num" w:pos="709"/>
        </w:tabs>
        <w:spacing w:before="120" w:line="276" w:lineRule="auto"/>
        <w:ind w:left="709" w:right="0" w:hanging="283"/>
        <w:jc w:val="both"/>
        <w:rPr>
          <w:rFonts w:cs="Arial"/>
          <w:b w:val="0"/>
        </w:rPr>
      </w:pPr>
      <w:proofErr w:type="spellStart"/>
      <w:r w:rsidRPr="00614F24">
        <w:rPr>
          <w:rFonts w:cs="Arial"/>
          <w:b w:val="0"/>
        </w:rPr>
        <w:t>Infrastruktur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adalah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sarana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gedung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atau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bangunan</w:t>
      </w:r>
      <w:proofErr w:type="spellEnd"/>
      <w:r w:rsidR="00C70610" w:rsidRPr="00614F24">
        <w:rPr>
          <w:rFonts w:cs="Arial"/>
          <w:b w:val="0"/>
        </w:rPr>
        <w:t xml:space="preserve"> yang </w:t>
      </w:r>
      <w:proofErr w:type="spellStart"/>
      <w:r w:rsidR="00C70610" w:rsidRPr="00614F24">
        <w:rPr>
          <w:rFonts w:cs="Arial"/>
          <w:b w:val="0"/>
        </w:rPr>
        <w:t>dipergunakan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untuk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melaksanakan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pekerjaan</w:t>
      </w:r>
      <w:proofErr w:type="spellEnd"/>
      <w:r w:rsidR="00C70610" w:rsidRPr="00614F24">
        <w:rPr>
          <w:rFonts w:cs="Arial"/>
          <w:b w:val="0"/>
        </w:rPr>
        <w:t xml:space="preserve"> </w:t>
      </w:r>
      <w:proofErr w:type="spellStart"/>
      <w:r w:rsidR="00C70610" w:rsidRPr="00614F24">
        <w:rPr>
          <w:rFonts w:cs="Arial"/>
          <w:b w:val="0"/>
        </w:rPr>
        <w:t>operasional</w:t>
      </w:r>
      <w:proofErr w:type="spellEnd"/>
      <w:r w:rsidR="00C70610" w:rsidRPr="00614F24">
        <w:rPr>
          <w:rFonts w:cs="Arial"/>
          <w:b w:val="0"/>
        </w:rPr>
        <w:t xml:space="preserve"> </w:t>
      </w:r>
      <w:r w:rsidR="008E2203" w:rsidRPr="00614F24">
        <w:rPr>
          <w:rFonts w:cs="Arial"/>
          <w:b w:val="0"/>
        </w:rPr>
        <w:t>DPN INKINDO</w:t>
      </w:r>
      <w:r w:rsidR="00A41D61" w:rsidRPr="00614F24">
        <w:rPr>
          <w:rFonts w:cs="Arial"/>
          <w:b w:val="0"/>
        </w:rPr>
        <w:t xml:space="preserve"> </w:t>
      </w:r>
    </w:p>
    <w:p w14:paraId="6833ABB5" w14:textId="368B36E9" w:rsidR="00EF633A" w:rsidRPr="00614F24" w:rsidRDefault="00C70610" w:rsidP="000C4F61">
      <w:pPr>
        <w:pStyle w:val="Heading1"/>
        <w:numPr>
          <w:ilvl w:val="0"/>
          <w:numId w:val="5"/>
        </w:numPr>
        <w:tabs>
          <w:tab w:val="clear" w:pos="0"/>
          <w:tab w:val="num" w:pos="709"/>
        </w:tabs>
        <w:spacing w:before="120" w:line="276" w:lineRule="auto"/>
        <w:ind w:left="709" w:right="0" w:hanging="283"/>
        <w:jc w:val="both"/>
        <w:rPr>
          <w:rFonts w:cs="Arial"/>
          <w:b w:val="0"/>
        </w:rPr>
      </w:pPr>
      <w:proofErr w:type="spellStart"/>
      <w:r w:rsidRPr="00614F24">
        <w:rPr>
          <w:rFonts w:cs="Arial"/>
          <w:b w:val="0"/>
        </w:rPr>
        <w:t>Pemeliharaa</w:t>
      </w:r>
      <w:r w:rsidR="00E719EA" w:rsidRPr="00614F24">
        <w:rPr>
          <w:rFonts w:cs="Arial"/>
          <w:b w:val="0"/>
        </w:rPr>
        <w:t>n</w:t>
      </w:r>
      <w:proofErr w:type="spellEnd"/>
      <w:r w:rsidR="00E719EA" w:rsidRPr="00614F24">
        <w:rPr>
          <w:rFonts w:cs="Arial"/>
          <w:b w:val="0"/>
        </w:rPr>
        <w:t xml:space="preserve"> </w:t>
      </w:r>
      <w:proofErr w:type="spellStart"/>
      <w:r w:rsidR="00E719EA" w:rsidRPr="00614F24">
        <w:rPr>
          <w:rFonts w:cs="Arial"/>
          <w:b w:val="0"/>
        </w:rPr>
        <w:t>dan</w:t>
      </w:r>
      <w:proofErr w:type="spellEnd"/>
      <w:r w:rsidR="00E719EA" w:rsidRPr="00614F24">
        <w:rPr>
          <w:rFonts w:cs="Arial"/>
          <w:b w:val="0"/>
        </w:rPr>
        <w:t xml:space="preserve"> </w:t>
      </w:r>
      <w:proofErr w:type="spellStart"/>
      <w:r w:rsidR="00E719EA" w:rsidRPr="00614F24">
        <w:rPr>
          <w:rFonts w:cs="Arial"/>
          <w:b w:val="0"/>
        </w:rPr>
        <w:t>perbaikan</w:t>
      </w:r>
      <w:proofErr w:type="spellEnd"/>
      <w:r w:rsidR="00E719EA" w:rsidRPr="00614F24">
        <w:rPr>
          <w:rFonts w:cs="Arial"/>
          <w:b w:val="0"/>
        </w:rPr>
        <w:t xml:space="preserve"> </w:t>
      </w:r>
      <w:proofErr w:type="spellStart"/>
      <w:r w:rsidR="00E719EA" w:rsidRPr="00614F24">
        <w:rPr>
          <w:rFonts w:cs="Arial"/>
          <w:b w:val="0"/>
        </w:rPr>
        <w:t>adalah</w:t>
      </w:r>
      <w:proofErr w:type="spellEnd"/>
      <w:r w:rsidR="00E719EA" w:rsidRPr="00614F24">
        <w:rPr>
          <w:rFonts w:cs="Arial"/>
          <w:b w:val="0"/>
        </w:rPr>
        <w:t xml:space="preserve"> </w:t>
      </w:r>
      <w:proofErr w:type="spellStart"/>
      <w:r w:rsidR="00E719EA" w:rsidRPr="00614F24">
        <w:rPr>
          <w:rFonts w:cs="Arial"/>
          <w:b w:val="0"/>
        </w:rPr>
        <w:t>mencakup</w:t>
      </w:r>
      <w:proofErr w:type="spellEnd"/>
      <w:r w:rsidR="00E719EA" w:rsidRPr="00614F24">
        <w:rPr>
          <w:rFonts w:cs="Arial"/>
          <w:b w:val="0"/>
          <w:lang w:val="id-ID"/>
        </w:rPr>
        <w:t xml:space="preserve"> </w:t>
      </w:r>
      <w:proofErr w:type="spellStart"/>
      <w:r w:rsidRPr="00614F24">
        <w:rPr>
          <w:rFonts w:cs="Arial"/>
          <w:b w:val="0"/>
        </w:rPr>
        <w:t>semua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kegiatan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untuk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menjaga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atau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membuat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kondisi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sarana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dan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prasarana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dalam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kondisi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siap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pakai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untuk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melaksanakan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pekerjaan</w:t>
      </w:r>
      <w:proofErr w:type="spellEnd"/>
      <w:r w:rsidRPr="00614F24">
        <w:rPr>
          <w:rFonts w:cs="Arial"/>
          <w:b w:val="0"/>
        </w:rPr>
        <w:t xml:space="preserve"> </w:t>
      </w:r>
      <w:proofErr w:type="spellStart"/>
      <w:r w:rsidRPr="00614F24">
        <w:rPr>
          <w:rFonts w:cs="Arial"/>
          <w:b w:val="0"/>
        </w:rPr>
        <w:t>dengan</w:t>
      </w:r>
      <w:proofErr w:type="spellEnd"/>
      <w:r w:rsidR="00994ABF" w:rsidRPr="00614F24">
        <w:rPr>
          <w:rFonts w:cs="Arial"/>
          <w:b w:val="0"/>
        </w:rPr>
        <w:t xml:space="preserve"> </w:t>
      </w:r>
      <w:proofErr w:type="spellStart"/>
      <w:r w:rsidR="00994ABF" w:rsidRPr="00614F24">
        <w:rPr>
          <w:rFonts w:cs="Arial"/>
          <w:b w:val="0"/>
        </w:rPr>
        <w:t>baik</w:t>
      </w:r>
      <w:proofErr w:type="spellEnd"/>
      <w:r w:rsidRPr="00614F24">
        <w:rPr>
          <w:rFonts w:cs="Arial"/>
          <w:b w:val="0"/>
        </w:rPr>
        <w:t>.</w:t>
      </w:r>
    </w:p>
    <w:p w14:paraId="214F23FC" w14:textId="77777777" w:rsidR="00EF633A" w:rsidRPr="00614F24" w:rsidRDefault="00EF633A" w:rsidP="00C70610">
      <w:pPr>
        <w:pStyle w:val="ListParagraph"/>
        <w:spacing w:line="360" w:lineRule="auto"/>
        <w:ind w:left="426"/>
        <w:jc w:val="center"/>
        <w:rPr>
          <w:rFonts w:ascii="Arial" w:hAnsi="Arial" w:cs="Arial"/>
          <w:b/>
        </w:rPr>
      </w:pPr>
    </w:p>
    <w:p w14:paraId="74243D3B" w14:textId="77777777" w:rsidR="000C4F61" w:rsidRPr="00614F24" w:rsidRDefault="000C4F61" w:rsidP="00C70610">
      <w:pPr>
        <w:pStyle w:val="ListParagraph"/>
        <w:spacing w:line="360" w:lineRule="auto"/>
        <w:ind w:left="426"/>
        <w:jc w:val="center"/>
        <w:rPr>
          <w:rFonts w:ascii="Arial" w:hAnsi="Arial" w:cs="Arial"/>
          <w:b/>
        </w:rPr>
      </w:pPr>
    </w:p>
    <w:p w14:paraId="15C657D9" w14:textId="77777777" w:rsidR="00994ABF" w:rsidRPr="00614F24" w:rsidRDefault="00994ABF" w:rsidP="00C70610">
      <w:pPr>
        <w:pStyle w:val="ListParagraph"/>
        <w:spacing w:line="360" w:lineRule="auto"/>
        <w:ind w:left="426"/>
        <w:jc w:val="center"/>
        <w:rPr>
          <w:rFonts w:ascii="Arial" w:hAnsi="Arial" w:cs="Arial"/>
          <w:b/>
        </w:rPr>
      </w:pPr>
    </w:p>
    <w:p w14:paraId="7524DE8B" w14:textId="77777777" w:rsidR="00994ABF" w:rsidRPr="00614F24" w:rsidRDefault="00994ABF" w:rsidP="00C70610">
      <w:pPr>
        <w:pStyle w:val="ListParagraph"/>
        <w:spacing w:line="360" w:lineRule="auto"/>
        <w:ind w:left="426"/>
        <w:jc w:val="center"/>
        <w:rPr>
          <w:rFonts w:ascii="Arial" w:hAnsi="Arial" w:cs="Arial"/>
          <w:b/>
        </w:rPr>
      </w:pPr>
    </w:p>
    <w:p w14:paraId="227A7BF9" w14:textId="77777777" w:rsidR="00994ABF" w:rsidRPr="00614F24" w:rsidRDefault="00994ABF" w:rsidP="00C70610">
      <w:pPr>
        <w:pStyle w:val="ListParagraph"/>
        <w:spacing w:line="360" w:lineRule="auto"/>
        <w:ind w:left="426"/>
        <w:jc w:val="center"/>
        <w:rPr>
          <w:rFonts w:ascii="Arial" w:hAnsi="Arial" w:cs="Arial"/>
          <w:b/>
        </w:rPr>
      </w:pPr>
    </w:p>
    <w:p w14:paraId="22871577" w14:textId="77777777" w:rsidR="008B7B51" w:rsidRPr="00614F24" w:rsidRDefault="008B7B51" w:rsidP="00D719CB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Arial" w:hAnsi="Arial" w:cs="Arial"/>
          <w:b/>
          <w:lang w:val="id-ID"/>
        </w:rPr>
      </w:pPr>
      <w:r w:rsidRPr="00614F24">
        <w:rPr>
          <w:rFonts w:ascii="Arial" w:hAnsi="Arial" w:cs="Arial"/>
          <w:b/>
          <w:lang w:val="id-ID"/>
        </w:rPr>
        <w:lastRenderedPageBreak/>
        <w:t>TAHAPAN</w:t>
      </w:r>
      <w:r w:rsidR="00C70610" w:rsidRPr="00614F24">
        <w:rPr>
          <w:rFonts w:ascii="Arial" w:hAnsi="Arial" w:cs="Arial"/>
          <w:b/>
        </w:rPr>
        <w:t xml:space="preserve"> PROSEDUR</w:t>
      </w:r>
    </w:p>
    <w:p w14:paraId="334F4AC0" w14:textId="77777777" w:rsidR="00A41D61" w:rsidRPr="00614F24" w:rsidRDefault="00A41D61" w:rsidP="00D719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vanish/>
          <w:lang w:val="id-ID"/>
        </w:rPr>
      </w:pPr>
    </w:p>
    <w:p w14:paraId="03F37D66" w14:textId="77777777" w:rsidR="00A41D61" w:rsidRPr="00614F24" w:rsidRDefault="00A41D61" w:rsidP="00D719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vanish/>
          <w:lang w:val="id-ID"/>
        </w:rPr>
      </w:pPr>
    </w:p>
    <w:p w14:paraId="2F1E56C5" w14:textId="77777777" w:rsidR="00A41D61" w:rsidRPr="00614F24" w:rsidRDefault="00A41D61" w:rsidP="00D719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vanish/>
          <w:lang w:val="id-ID"/>
        </w:rPr>
      </w:pPr>
    </w:p>
    <w:p w14:paraId="39F39D8E" w14:textId="77777777" w:rsidR="00A41D61" w:rsidRPr="00614F24" w:rsidRDefault="00A41D61" w:rsidP="00D719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vanish/>
          <w:lang w:val="id-ID"/>
        </w:rPr>
      </w:pPr>
    </w:p>
    <w:p w14:paraId="51F03032" w14:textId="77777777" w:rsidR="00A41D61" w:rsidRPr="00614F24" w:rsidRDefault="00A41D61" w:rsidP="00D719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vanish/>
          <w:lang w:val="id-ID"/>
        </w:rPr>
      </w:pPr>
    </w:p>
    <w:p w14:paraId="0675BF51" w14:textId="46820365" w:rsidR="008B7B51" w:rsidRPr="00614F24" w:rsidRDefault="008B7B51" w:rsidP="00614F24">
      <w:pPr>
        <w:pStyle w:val="ListParagraph"/>
        <w:numPr>
          <w:ilvl w:val="1"/>
          <w:numId w:val="10"/>
        </w:numPr>
        <w:spacing w:line="360" w:lineRule="auto"/>
        <w:ind w:left="851" w:hanging="450"/>
        <w:jc w:val="both"/>
        <w:rPr>
          <w:rFonts w:ascii="Arial" w:hAnsi="Arial" w:cs="Arial"/>
          <w:b/>
          <w:lang w:val="id-ID"/>
        </w:rPr>
      </w:pPr>
      <w:r w:rsidRPr="00614F24">
        <w:rPr>
          <w:rFonts w:ascii="Arial" w:hAnsi="Arial" w:cs="Arial"/>
          <w:b/>
          <w:lang w:val="id-ID"/>
        </w:rPr>
        <w:t xml:space="preserve">Inventarisasi </w:t>
      </w:r>
      <w:r w:rsidR="00441C2E" w:rsidRPr="00614F24">
        <w:rPr>
          <w:rFonts w:ascii="Arial" w:hAnsi="Arial" w:cs="Arial"/>
          <w:b/>
          <w:lang w:val="id-ID"/>
        </w:rPr>
        <w:t>Aset</w:t>
      </w:r>
    </w:p>
    <w:p w14:paraId="29024A44" w14:textId="699A4803" w:rsidR="003D2FE9" w:rsidRPr="00614F24" w:rsidRDefault="003D2FE9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hAnsi="Arial" w:cs="Arial"/>
          <w:b/>
          <w:lang w:val="id-ID"/>
        </w:rPr>
      </w:pPr>
      <w:proofErr w:type="spellStart"/>
      <w:r w:rsidRPr="00614F24">
        <w:rPr>
          <w:rFonts w:ascii="Arial" w:hAnsi="Arial" w:cs="Arial"/>
          <w:b/>
        </w:rPr>
        <w:t>Inventarisasi</w:t>
      </w:r>
      <w:proofErr w:type="spellEnd"/>
      <w:r w:rsidRPr="00614F24">
        <w:rPr>
          <w:rFonts w:ascii="Arial" w:hAnsi="Arial" w:cs="Arial"/>
          <w:b/>
        </w:rPr>
        <w:t xml:space="preserve"> </w:t>
      </w:r>
      <w:proofErr w:type="spellStart"/>
      <w:r w:rsidRPr="00614F24">
        <w:rPr>
          <w:rFonts w:ascii="Arial" w:hAnsi="Arial" w:cs="Arial"/>
          <w:b/>
        </w:rPr>
        <w:t>Aset</w:t>
      </w:r>
      <w:proofErr w:type="spellEnd"/>
      <w:r w:rsidRPr="00614F24">
        <w:rPr>
          <w:rFonts w:ascii="Arial" w:hAnsi="Arial" w:cs="Arial"/>
          <w:b/>
        </w:rPr>
        <w:t xml:space="preserve"> </w:t>
      </w:r>
    </w:p>
    <w:p w14:paraId="6E392F09" w14:textId="77777777" w:rsidR="00931F83" w:rsidRPr="00614F24" w:rsidRDefault="00931F83" w:rsidP="00D719C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Arial" w:eastAsia="Calibri" w:hAnsi="Arial" w:cs="Arial"/>
          <w:b/>
          <w:vanish/>
          <w:lang w:val="id-ID" w:eastAsia="id-ID"/>
        </w:rPr>
      </w:pPr>
    </w:p>
    <w:p w14:paraId="22CE5758" w14:textId="77777777" w:rsidR="00931F83" w:rsidRPr="00614F24" w:rsidRDefault="00931F83" w:rsidP="00D719C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Arial" w:eastAsia="Calibri" w:hAnsi="Arial" w:cs="Arial"/>
          <w:b/>
          <w:vanish/>
          <w:lang w:val="id-ID" w:eastAsia="id-ID"/>
        </w:rPr>
      </w:pPr>
    </w:p>
    <w:p w14:paraId="60F9942C" w14:textId="77777777" w:rsidR="00931F83" w:rsidRPr="00614F24" w:rsidRDefault="00931F83" w:rsidP="00D719C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Arial" w:eastAsia="Calibri" w:hAnsi="Arial" w:cs="Arial"/>
          <w:b/>
          <w:vanish/>
          <w:lang w:val="id-ID" w:eastAsia="id-ID"/>
        </w:rPr>
      </w:pPr>
    </w:p>
    <w:p w14:paraId="61B64794" w14:textId="77777777" w:rsidR="00931F83" w:rsidRPr="00614F24" w:rsidRDefault="00931F83" w:rsidP="00D719C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Arial" w:eastAsia="Calibri" w:hAnsi="Arial" w:cs="Arial"/>
          <w:b/>
          <w:vanish/>
          <w:lang w:val="id-ID" w:eastAsia="id-ID"/>
        </w:rPr>
      </w:pPr>
    </w:p>
    <w:p w14:paraId="28E4F2AD" w14:textId="77777777" w:rsidR="00931F83" w:rsidRPr="00614F24" w:rsidRDefault="00931F83" w:rsidP="00D719C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Arial" w:eastAsia="Calibri" w:hAnsi="Arial" w:cs="Arial"/>
          <w:b/>
          <w:vanish/>
          <w:lang w:val="id-ID" w:eastAsia="id-ID"/>
        </w:rPr>
      </w:pPr>
    </w:p>
    <w:p w14:paraId="723E9EA0" w14:textId="77777777" w:rsidR="00931F83" w:rsidRPr="00614F24" w:rsidRDefault="00931F83" w:rsidP="00D719C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Arial" w:eastAsia="Calibri" w:hAnsi="Arial" w:cs="Arial"/>
          <w:b/>
          <w:vanish/>
          <w:lang w:val="id-ID" w:eastAsia="id-ID"/>
        </w:rPr>
      </w:pPr>
    </w:p>
    <w:p w14:paraId="3D750859" w14:textId="1E0A0D71" w:rsidR="008B7B51" w:rsidRPr="00614F24" w:rsidRDefault="008B7B51" w:rsidP="00614F24">
      <w:pPr>
        <w:pStyle w:val="ListParagraph"/>
        <w:spacing w:line="360" w:lineRule="auto"/>
        <w:ind w:left="1560"/>
        <w:jc w:val="both"/>
        <w:rPr>
          <w:rFonts w:ascii="Arial" w:hAnsi="Arial" w:cs="Arial"/>
          <w:bCs/>
        </w:rPr>
      </w:pPr>
      <w:r w:rsidRPr="00614F24">
        <w:rPr>
          <w:rFonts w:ascii="Arial" w:hAnsi="Arial" w:cs="Arial"/>
          <w:bCs/>
        </w:rPr>
        <w:t xml:space="preserve">Bagian </w:t>
      </w:r>
      <w:r w:rsidR="00E719EA" w:rsidRPr="00614F24">
        <w:rPr>
          <w:rFonts w:ascii="Arial" w:hAnsi="Arial" w:cs="Arial"/>
          <w:bCs/>
        </w:rPr>
        <w:t>Umum</w:t>
      </w:r>
      <w:r w:rsidRPr="00614F24">
        <w:rPr>
          <w:rFonts w:ascii="Arial" w:hAnsi="Arial" w:cs="Arial"/>
          <w:bCs/>
        </w:rPr>
        <w:t xml:space="preserve"> melakukan inventarisasi dan membuat daftar semua aset milik </w:t>
      </w:r>
      <w:r w:rsidR="00C51BC2" w:rsidRPr="00614F24">
        <w:rPr>
          <w:rFonts w:ascii="Arial" w:hAnsi="Arial" w:cs="Arial"/>
          <w:bCs/>
        </w:rPr>
        <w:t xml:space="preserve">DPN INKINDO </w:t>
      </w:r>
      <w:r w:rsidRPr="00614F24">
        <w:rPr>
          <w:rFonts w:ascii="Arial" w:hAnsi="Arial" w:cs="Arial"/>
          <w:bCs/>
        </w:rPr>
        <w:t>(</w:t>
      </w:r>
      <w:proofErr w:type="spellStart"/>
      <w:r w:rsidRPr="00614F24">
        <w:rPr>
          <w:rFonts w:ascii="Arial" w:hAnsi="Arial" w:cs="Arial"/>
          <w:bCs/>
        </w:rPr>
        <w:t>fasilitas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gedung</w:t>
      </w:r>
      <w:proofErr w:type="spellEnd"/>
      <w:r w:rsidRPr="00614F24">
        <w:rPr>
          <w:rFonts w:ascii="Arial" w:hAnsi="Arial" w:cs="Arial"/>
          <w:bCs/>
        </w:rPr>
        <w:t xml:space="preserve">, </w:t>
      </w:r>
      <w:proofErr w:type="spellStart"/>
      <w:r w:rsidRPr="00614F24">
        <w:rPr>
          <w:rFonts w:ascii="Arial" w:hAnsi="Arial" w:cs="Arial"/>
          <w:bCs/>
        </w:rPr>
        <w:t>peralatan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kantor</w:t>
      </w:r>
      <w:proofErr w:type="spellEnd"/>
      <w:r w:rsidRPr="00614F24">
        <w:rPr>
          <w:rFonts w:ascii="Arial" w:hAnsi="Arial" w:cs="Arial"/>
          <w:bCs/>
        </w:rPr>
        <w:t xml:space="preserve">, </w:t>
      </w:r>
      <w:proofErr w:type="spellStart"/>
      <w:r w:rsidRPr="00614F24">
        <w:rPr>
          <w:rFonts w:ascii="Arial" w:hAnsi="Arial" w:cs="Arial"/>
          <w:bCs/>
        </w:rPr>
        <w:t>barang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="00E719EA" w:rsidRPr="00614F24">
        <w:rPr>
          <w:rFonts w:ascii="Arial" w:hAnsi="Arial" w:cs="Arial"/>
          <w:bCs/>
        </w:rPr>
        <w:t>stasioner</w:t>
      </w:r>
      <w:r w:rsidRPr="00614F24">
        <w:rPr>
          <w:rFonts w:ascii="Arial" w:hAnsi="Arial" w:cs="Arial"/>
          <w:bCs/>
        </w:rPr>
        <w:t>i</w:t>
      </w:r>
      <w:proofErr w:type="spellEnd"/>
      <w:r w:rsidRPr="00614F24">
        <w:rPr>
          <w:rFonts w:ascii="Arial" w:hAnsi="Arial" w:cs="Arial"/>
          <w:bCs/>
        </w:rPr>
        <w:t xml:space="preserve">, </w:t>
      </w:r>
      <w:proofErr w:type="spellStart"/>
      <w:r w:rsidRPr="00614F24">
        <w:rPr>
          <w:rFonts w:ascii="Arial" w:hAnsi="Arial" w:cs="Arial"/>
          <w:bCs/>
        </w:rPr>
        <w:t>mesin</w:t>
      </w:r>
      <w:proofErr w:type="spellEnd"/>
      <w:r w:rsidRPr="00614F24">
        <w:rPr>
          <w:rFonts w:ascii="Arial" w:hAnsi="Arial" w:cs="Arial"/>
          <w:bCs/>
        </w:rPr>
        <w:t xml:space="preserve"> photocopy, air condition</w:t>
      </w:r>
      <w:r w:rsidR="00E719EA" w:rsidRPr="00614F24">
        <w:rPr>
          <w:rFonts w:ascii="Arial" w:hAnsi="Arial" w:cs="Arial"/>
          <w:bCs/>
        </w:rPr>
        <w:t>er</w:t>
      </w:r>
      <w:r w:rsidR="00162840" w:rsidRPr="00614F24">
        <w:rPr>
          <w:rFonts w:ascii="Arial" w:hAnsi="Arial" w:cs="Arial"/>
          <w:bCs/>
        </w:rPr>
        <w:t xml:space="preserve">, </w:t>
      </w:r>
      <w:proofErr w:type="spellStart"/>
      <w:r w:rsidR="00162840" w:rsidRPr="00614F24">
        <w:rPr>
          <w:rFonts w:ascii="Arial" w:hAnsi="Arial" w:cs="Arial"/>
          <w:bCs/>
        </w:rPr>
        <w:t>dll</w:t>
      </w:r>
      <w:proofErr w:type="spellEnd"/>
      <w:r w:rsidR="00162840" w:rsidRPr="00614F24">
        <w:rPr>
          <w:rFonts w:ascii="Arial" w:hAnsi="Arial" w:cs="Arial"/>
          <w:bCs/>
        </w:rPr>
        <w:t xml:space="preserve">) </w:t>
      </w:r>
      <w:proofErr w:type="spellStart"/>
      <w:r w:rsidR="00162840" w:rsidRPr="00614F24">
        <w:rPr>
          <w:rFonts w:ascii="Arial" w:hAnsi="Arial" w:cs="Arial"/>
          <w:bCs/>
        </w:rPr>
        <w:t>dengan</w:t>
      </w:r>
      <w:proofErr w:type="spellEnd"/>
      <w:r w:rsidR="00162840" w:rsidRPr="00614F24">
        <w:rPr>
          <w:rFonts w:ascii="Arial" w:hAnsi="Arial" w:cs="Arial"/>
          <w:bCs/>
        </w:rPr>
        <w:t xml:space="preserve"> </w:t>
      </w:r>
      <w:proofErr w:type="spellStart"/>
      <w:r w:rsidR="00162840" w:rsidRPr="00614F24">
        <w:rPr>
          <w:rFonts w:ascii="Arial" w:hAnsi="Arial" w:cs="Arial"/>
          <w:bCs/>
        </w:rPr>
        <w:t>menggunakan</w:t>
      </w:r>
      <w:proofErr w:type="spellEnd"/>
      <w:r w:rsidR="00162840" w:rsidRPr="00614F24">
        <w:rPr>
          <w:rFonts w:ascii="Arial" w:hAnsi="Arial" w:cs="Arial"/>
          <w:bCs/>
        </w:rPr>
        <w:t xml:space="preserve"> form Daftar Inventaris Asset</w:t>
      </w:r>
    </w:p>
    <w:p w14:paraId="7B3772DF" w14:textId="2F7DEB69" w:rsidR="00601D0C" w:rsidRPr="00614F24" w:rsidRDefault="003D2FE9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hAnsi="Arial" w:cs="Arial"/>
          <w:b/>
        </w:rPr>
      </w:pPr>
      <w:proofErr w:type="spellStart"/>
      <w:r w:rsidRPr="00614F24">
        <w:rPr>
          <w:rFonts w:ascii="Arial" w:hAnsi="Arial" w:cs="Arial"/>
          <w:b/>
        </w:rPr>
        <w:t>P</w:t>
      </w:r>
      <w:r w:rsidR="008A3EAE" w:rsidRPr="00614F24">
        <w:rPr>
          <w:rFonts w:ascii="Arial" w:hAnsi="Arial" w:cs="Arial"/>
          <w:b/>
        </w:rPr>
        <w:t>endataan</w:t>
      </w:r>
      <w:proofErr w:type="spellEnd"/>
      <w:r w:rsidR="008A3EAE" w:rsidRPr="00614F24">
        <w:rPr>
          <w:rFonts w:ascii="Arial" w:hAnsi="Arial" w:cs="Arial"/>
          <w:b/>
        </w:rPr>
        <w:t xml:space="preserve"> </w:t>
      </w:r>
      <w:proofErr w:type="spellStart"/>
      <w:r w:rsidR="008A3EAE" w:rsidRPr="00614F24">
        <w:rPr>
          <w:rFonts w:ascii="Arial" w:hAnsi="Arial" w:cs="Arial"/>
          <w:b/>
        </w:rPr>
        <w:t>Kebutuhan</w:t>
      </w:r>
      <w:proofErr w:type="spellEnd"/>
      <w:r w:rsidR="008A3EAE" w:rsidRPr="00614F24">
        <w:rPr>
          <w:rFonts w:ascii="Arial" w:hAnsi="Arial" w:cs="Arial"/>
          <w:b/>
        </w:rPr>
        <w:t xml:space="preserve"> </w:t>
      </w:r>
      <w:proofErr w:type="spellStart"/>
      <w:r w:rsidR="00441C2E" w:rsidRPr="00614F24">
        <w:rPr>
          <w:rFonts w:ascii="Arial" w:hAnsi="Arial" w:cs="Arial"/>
          <w:b/>
        </w:rPr>
        <w:t>Aset</w:t>
      </w:r>
      <w:proofErr w:type="spellEnd"/>
    </w:p>
    <w:p w14:paraId="7BFFE912" w14:textId="0F11CC26" w:rsidR="003029FB" w:rsidRPr="00614F24" w:rsidRDefault="008A3EAE" w:rsidP="00614F24">
      <w:pPr>
        <w:pStyle w:val="ListParagraph"/>
        <w:spacing w:line="360" w:lineRule="auto"/>
        <w:ind w:left="1560"/>
        <w:jc w:val="both"/>
        <w:rPr>
          <w:rFonts w:ascii="Arial" w:hAnsi="Arial" w:cs="Arial"/>
          <w:bCs/>
        </w:rPr>
      </w:pPr>
      <w:r w:rsidRPr="00614F24">
        <w:rPr>
          <w:rFonts w:ascii="Arial" w:hAnsi="Arial" w:cs="Arial"/>
          <w:bCs/>
        </w:rPr>
        <w:t xml:space="preserve">Dari </w:t>
      </w:r>
      <w:proofErr w:type="spellStart"/>
      <w:r w:rsidRPr="00614F24">
        <w:rPr>
          <w:rFonts w:ascii="Arial" w:hAnsi="Arial" w:cs="Arial"/>
          <w:bCs/>
        </w:rPr>
        <w:t>hasil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inventarisasi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kemudian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ditentukan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apakah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perlu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dilakukan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pembelian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baru</w:t>
      </w:r>
      <w:proofErr w:type="spellEnd"/>
      <w:r w:rsidRPr="00614F24">
        <w:rPr>
          <w:rFonts w:ascii="Arial" w:hAnsi="Arial" w:cs="Arial"/>
          <w:bCs/>
        </w:rPr>
        <w:t xml:space="preserve">, </w:t>
      </w:r>
      <w:proofErr w:type="spellStart"/>
      <w:r w:rsidRPr="00614F24">
        <w:rPr>
          <w:rFonts w:ascii="Arial" w:hAnsi="Arial" w:cs="Arial"/>
          <w:bCs/>
        </w:rPr>
        <w:t>perbaikan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alat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atau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peralatan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dibuang</w:t>
      </w:r>
      <w:proofErr w:type="spellEnd"/>
      <w:r w:rsidR="0091122C"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jika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sudah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tidak</w:t>
      </w:r>
      <w:proofErr w:type="spellEnd"/>
      <w:r w:rsidRPr="00614F24">
        <w:rPr>
          <w:rFonts w:ascii="Arial" w:hAnsi="Arial" w:cs="Arial"/>
          <w:bCs/>
        </w:rPr>
        <w:t xml:space="preserve"> </w:t>
      </w:r>
      <w:proofErr w:type="spellStart"/>
      <w:r w:rsidRPr="00614F24">
        <w:rPr>
          <w:rFonts w:ascii="Arial" w:hAnsi="Arial" w:cs="Arial"/>
          <w:bCs/>
        </w:rPr>
        <w:t>terpakai</w:t>
      </w:r>
      <w:proofErr w:type="spellEnd"/>
      <w:r w:rsidRPr="00614F24">
        <w:rPr>
          <w:rFonts w:ascii="Arial" w:hAnsi="Arial" w:cs="Arial"/>
          <w:bCs/>
        </w:rPr>
        <w:t xml:space="preserve">. </w:t>
      </w:r>
      <w:proofErr w:type="spellStart"/>
      <w:r w:rsidR="0091122C" w:rsidRPr="00614F24">
        <w:rPr>
          <w:rFonts w:ascii="Arial" w:hAnsi="Arial" w:cs="Arial"/>
          <w:bCs/>
        </w:rPr>
        <w:t>Staf</w:t>
      </w:r>
      <w:proofErr w:type="spellEnd"/>
      <w:r w:rsidR="0091122C" w:rsidRPr="00614F24">
        <w:rPr>
          <w:rFonts w:ascii="Arial" w:hAnsi="Arial" w:cs="Arial"/>
          <w:bCs/>
        </w:rPr>
        <w:t xml:space="preserve"> </w:t>
      </w:r>
      <w:proofErr w:type="spellStart"/>
      <w:r w:rsidR="00E719EA" w:rsidRPr="00614F24">
        <w:rPr>
          <w:rFonts w:ascii="Arial" w:hAnsi="Arial" w:cs="Arial"/>
          <w:bCs/>
        </w:rPr>
        <w:t>Bagian</w:t>
      </w:r>
      <w:proofErr w:type="spellEnd"/>
      <w:r w:rsidR="00E719EA" w:rsidRPr="00614F24">
        <w:rPr>
          <w:rFonts w:ascii="Arial" w:hAnsi="Arial" w:cs="Arial"/>
          <w:bCs/>
        </w:rPr>
        <w:t xml:space="preserve"> </w:t>
      </w:r>
      <w:proofErr w:type="spellStart"/>
      <w:r w:rsidR="00E719EA" w:rsidRPr="00614F24">
        <w:rPr>
          <w:rFonts w:ascii="Arial" w:hAnsi="Arial" w:cs="Arial"/>
          <w:bCs/>
        </w:rPr>
        <w:t>Umum</w:t>
      </w:r>
      <w:proofErr w:type="spellEnd"/>
      <w:r w:rsidR="00E719EA" w:rsidRPr="00614F24">
        <w:rPr>
          <w:rFonts w:ascii="Arial" w:hAnsi="Arial" w:cs="Arial"/>
          <w:bCs/>
        </w:rPr>
        <w:t xml:space="preserve"> </w:t>
      </w:r>
      <w:proofErr w:type="spellStart"/>
      <w:r w:rsidR="00E719EA" w:rsidRPr="00614F24">
        <w:rPr>
          <w:rFonts w:ascii="Arial" w:hAnsi="Arial" w:cs="Arial"/>
          <w:bCs/>
        </w:rPr>
        <w:t>meneruskan</w:t>
      </w:r>
      <w:proofErr w:type="spellEnd"/>
      <w:r w:rsidR="00E719EA" w:rsidRPr="00614F24">
        <w:rPr>
          <w:rFonts w:ascii="Arial" w:hAnsi="Arial" w:cs="Arial"/>
          <w:bCs/>
        </w:rPr>
        <w:t xml:space="preserve"> </w:t>
      </w:r>
      <w:proofErr w:type="spellStart"/>
      <w:r w:rsidR="00E719EA" w:rsidRPr="00614F24">
        <w:rPr>
          <w:rFonts w:ascii="Arial" w:hAnsi="Arial" w:cs="Arial"/>
          <w:bCs/>
        </w:rPr>
        <w:t>permintaan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pembelian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ke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Kepala</w:t>
      </w:r>
      <w:proofErr w:type="spellEnd"/>
      <w:r w:rsidR="0091122C"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Bagian</w:t>
      </w:r>
      <w:proofErr w:type="spellEnd"/>
      <w:r w:rsidR="0091122C"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Umum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untuk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melakukan</w:t>
      </w:r>
      <w:proofErr w:type="spellEnd"/>
      <w:r w:rsidR="003029FB" w:rsidRPr="00614F24">
        <w:rPr>
          <w:rFonts w:ascii="Arial" w:hAnsi="Arial" w:cs="Arial"/>
          <w:bCs/>
        </w:rPr>
        <w:t xml:space="preserve"> proses </w:t>
      </w:r>
      <w:proofErr w:type="spellStart"/>
      <w:r w:rsidR="003029FB" w:rsidRPr="00614F24">
        <w:rPr>
          <w:rFonts w:ascii="Arial" w:hAnsi="Arial" w:cs="Arial"/>
          <w:bCs/>
        </w:rPr>
        <w:t>pembelian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atau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pengadaan</w:t>
      </w:r>
      <w:proofErr w:type="spellEnd"/>
      <w:r w:rsidR="0091122C"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atau</w:t>
      </w:r>
      <w:proofErr w:type="spellEnd"/>
      <w:r w:rsidR="0091122C" w:rsidRPr="00614F24">
        <w:rPr>
          <w:rFonts w:ascii="Arial" w:hAnsi="Arial" w:cs="Arial"/>
          <w:bCs/>
        </w:rPr>
        <w:t xml:space="preserve"> </w:t>
      </w:r>
      <w:proofErr w:type="spellStart"/>
      <w:r w:rsidR="0091122C" w:rsidRPr="00614F24">
        <w:rPr>
          <w:rFonts w:ascii="Arial" w:hAnsi="Arial" w:cs="Arial"/>
          <w:bCs/>
        </w:rPr>
        <w:t>perbaikan</w:t>
      </w:r>
      <w:proofErr w:type="spellEnd"/>
      <w:r w:rsidR="003029FB" w:rsidRPr="00614F24">
        <w:rPr>
          <w:rFonts w:ascii="Arial" w:hAnsi="Arial" w:cs="Arial"/>
          <w:bCs/>
        </w:rPr>
        <w:t xml:space="preserve">. </w:t>
      </w:r>
    </w:p>
    <w:p w14:paraId="239D5B1D" w14:textId="40FD1793" w:rsidR="003029FB" w:rsidRPr="00614F24" w:rsidRDefault="008A3EAE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hAnsi="Arial" w:cs="Arial"/>
          <w:b/>
        </w:rPr>
      </w:pPr>
      <w:proofErr w:type="spellStart"/>
      <w:r w:rsidRPr="00614F24">
        <w:rPr>
          <w:rFonts w:ascii="Arial" w:hAnsi="Arial" w:cs="Arial"/>
          <w:b/>
        </w:rPr>
        <w:t>Pemantauan</w:t>
      </w:r>
      <w:proofErr w:type="spellEnd"/>
      <w:r w:rsidRPr="00614F24">
        <w:rPr>
          <w:rFonts w:ascii="Arial" w:hAnsi="Arial" w:cs="Arial"/>
          <w:b/>
        </w:rPr>
        <w:t xml:space="preserve"> proses </w:t>
      </w:r>
      <w:proofErr w:type="spellStart"/>
      <w:r w:rsidRPr="00614F24">
        <w:rPr>
          <w:rFonts w:ascii="Arial" w:hAnsi="Arial" w:cs="Arial"/>
          <w:b/>
        </w:rPr>
        <w:t>pengadaan</w:t>
      </w:r>
      <w:proofErr w:type="spellEnd"/>
      <w:r w:rsidRPr="00614F24">
        <w:rPr>
          <w:rFonts w:ascii="Arial" w:hAnsi="Arial" w:cs="Arial"/>
          <w:b/>
        </w:rPr>
        <w:t xml:space="preserve">, </w:t>
      </w:r>
      <w:proofErr w:type="spellStart"/>
      <w:r w:rsidRPr="00614F24">
        <w:rPr>
          <w:rFonts w:ascii="Arial" w:hAnsi="Arial" w:cs="Arial"/>
          <w:b/>
        </w:rPr>
        <w:t>perbaikan</w:t>
      </w:r>
      <w:proofErr w:type="spellEnd"/>
      <w:r w:rsidRPr="00614F24">
        <w:rPr>
          <w:rFonts w:ascii="Arial" w:hAnsi="Arial" w:cs="Arial"/>
          <w:b/>
        </w:rPr>
        <w:t xml:space="preserve"> </w:t>
      </w:r>
      <w:proofErr w:type="spellStart"/>
      <w:r w:rsidRPr="00614F24">
        <w:rPr>
          <w:rFonts w:ascii="Arial" w:hAnsi="Arial" w:cs="Arial"/>
          <w:b/>
        </w:rPr>
        <w:t>dan</w:t>
      </w:r>
      <w:proofErr w:type="spellEnd"/>
      <w:r w:rsidRPr="00614F24">
        <w:rPr>
          <w:rFonts w:ascii="Arial" w:hAnsi="Arial" w:cs="Arial"/>
          <w:b/>
        </w:rPr>
        <w:t xml:space="preserve"> </w:t>
      </w:r>
      <w:proofErr w:type="spellStart"/>
      <w:r w:rsidRPr="00614F24">
        <w:rPr>
          <w:rFonts w:ascii="Arial" w:hAnsi="Arial" w:cs="Arial"/>
          <w:b/>
        </w:rPr>
        <w:t>penyimpanan</w:t>
      </w:r>
      <w:proofErr w:type="spellEnd"/>
      <w:r w:rsidRPr="00614F24">
        <w:rPr>
          <w:rFonts w:ascii="Arial" w:hAnsi="Arial" w:cs="Arial"/>
          <w:b/>
        </w:rPr>
        <w:t xml:space="preserve"> data</w:t>
      </w:r>
    </w:p>
    <w:p w14:paraId="531C3E6B" w14:textId="4F4D58B0" w:rsidR="000C4F61" w:rsidRPr="00614F24" w:rsidRDefault="00931F83" w:rsidP="00614F24">
      <w:pPr>
        <w:pStyle w:val="ListParagraph"/>
        <w:spacing w:line="360" w:lineRule="auto"/>
        <w:ind w:left="1560"/>
        <w:jc w:val="both"/>
        <w:rPr>
          <w:rFonts w:ascii="Arial" w:hAnsi="Arial" w:cs="Arial"/>
          <w:bCs/>
        </w:rPr>
      </w:pPr>
      <w:proofErr w:type="spellStart"/>
      <w:r w:rsidRPr="00614F24">
        <w:rPr>
          <w:rFonts w:ascii="Arial" w:hAnsi="Arial" w:cs="Arial"/>
          <w:bCs/>
        </w:rPr>
        <w:t>B</w:t>
      </w:r>
      <w:r w:rsidR="003029FB" w:rsidRPr="00614F24">
        <w:rPr>
          <w:rFonts w:ascii="Arial" w:hAnsi="Arial" w:cs="Arial"/>
          <w:bCs/>
        </w:rPr>
        <w:t>agian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E719EA" w:rsidRPr="00614F24">
        <w:rPr>
          <w:rFonts w:ascii="Arial" w:hAnsi="Arial" w:cs="Arial"/>
          <w:bCs/>
        </w:rPr>
        <w:t>Umum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memantau</w:t>
      </w:r>
      <w:proofErr w:type="spellEnd"/>
      <w:r w:rsidR="003029FB" w:rsidRPr="00614F24">
        <w:rPr>
          <w:rFonts w:ascii="Arial" w:hAnsi="Arial" w:cs="Arial"/>
          <w:bCs/>
        </w:rPr>
        <w:t xml:space="preserve"> proses </w:t>
      </w:r>
      <w:proofErr w:type="spellStart"/>
      <w:r w:rsidR="003029FB" w:rsidRPr="00614F24">
        <w:rPr>
          <w:rFonts w:ascii="Arial" w:hAnsi="Arial" w:cs="Arial"/>
          <w:bCs/>
        </w:rPr>
        <w:t>pengadaan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dan</w:t>
      </w:r>
      <w:proofErr w:type="spellEnd"/>
      <w:r w:rsidR="003029FB" w:rsidRPr="00614F24">
        <w:rPr>
          <w:rFonts w:ascii="Arial" w:hAnsi="Arial" w:cs="Arial"/>
          <w:bCs/>
        </w:rPr>
        <w:t>/</w:t>
      </w:r>
      <w:proofErr w:type="spellStart"/>
      <w:r w:rsidR="003029FB" w:rsidRPr="00614F24">
        <w:rPr>
          <w:rFonts w:ascii="Arial" w:hAnsi="Arial" w:cs="Arial"/>
          <w:bCs/>
        </w:rPr>
        <w:t>atau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perbaikan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dan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melakukan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pendataan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ulang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terhadap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semua</w:t>
      </w:r>
      <w:proofErr w:type="spellEnd"/>
      <w:r w:rsidR="003029FB" w:rsidRPr="00614F24">
        <w:rPr>
          <w:rFonts w:ascii="Arial" w:hAnsi="Arial" w:cs="Arial"/>
          <w:bCs/>
        </w:rPr>
        <w:t xml:space="preserve"> </w:t>
      </w:r>
      <w:proofErr w:type="spellStart"/>
      <w:r w:rsidR="003029FB" w:rsidRPr="00614F24">
        <w:rPr>
          <w:rFonts w:ascii="Arial" w:hAnsi="Arial" w:cs="Arial"/>
          <w:bCs/>
        </w:rPr>
        <w:t>ase</w:t>
      </w:r>
      <w:r w:rsidR="00801D25" w:rsidRPr="00614F24">
        <w:rPr>
          <w:rFonts w:ascii="Arial" w:hAnsi="Arial" w:cs="Arial"/>
          <w:bCs/>
        </w:rPr>
        <w:t>t</w:t>
      </w:r>
      <w:proofErr w:type="spellEnd"/>
      <w:r w:rsidR="00801D25" w:rsidRPr="00614F24">
        <w:rPr>
          <w:rFonts w:ascii="Arial" w:hAnsi="Arial" w:cs="Arial"/>
          <w:bCs/>
        </w:rPr>
        <w:t xml:space="preserve"> </w:t>
      </w:r>
      <w:proofErr w:type="spellStart"/>
      <w:r w:rsidR="006256D3" w:rsidRPr="00614F24">
        <w:rPr>
          <w:rFonts w:ascii="Arial" w:hAnsi="Arial" w:cs="Arial"/>
          <w:bCs/>
        </w:rPr>
        <w:t>Organisasi</w:t>
      </w:r>
      <w:proofErr w:type="spellEnd"/>
      <w:r w:rsidR="00801D25" w:rsidRPr="00614F24">
        <w:rPr>
          <w:rFonts w:ascii="Arial" w:hAnsi="Arial" w:cs="Arial"/>
          <w:bCs/>
        </w:rPr>
        <w:t xml:space="preserve"> </w:t>
      </w:r>
      <w:proofErr w:type="spellStart"/>
      <w:r w:rsidR="00801D25" w:rsidRPr="00614F24">
        <w:rPr>
          <w:rFonts w:ascii="Arial" w:hAnsi="Arial" w:cs="Arial"/>
          <w:bCs/>
        </w:rPr>
        <w:t>dan</w:t>
      </w:r>
      <w:proofErr w:type="spellEnd"/>
      <w:r w:rsidR="00801D25" w:rsidRPr="00614F24">
        <w:rPr>
          <w:rFonts w:ascii="Arial" w:hAnsi="Arial" w:cs="Arial"/>
          <w:bCs/>
        </w:rPr>
        <w:t xml:space="preserve"> </w:t>
      </w:r>
      <w:proofErr w:type="spellStart"/>
      <w:r w:rsidR="00801D25" w:rsidRPr="00614F24">
        <w:rPr>
          <w:rFonts w:ascii="Arial" w:hAnsi="Arial" w:cs="Arial"/>
          <w:bCs/>
        </w:rPr>
        <w:t>menyimpan</w:t>
      </w:r>
      <w:proofErr w:type="spellEnd"/>
      <w:r w:rsidR="00801D25" w:rsidRPr="00614F24">
        <w:rPr>
          <w:rFonts w:ascii="Arial" w:hAnsi="Arial" w:cs="Arial"/>
          <w:bCs/>
        </w:rPr>
        <w:t xml:space="preserve"> data </w:t>
      </w:r>
      <w:proofErr w:type="spellStart"/>
      <w:r w:rsidR="00801D25" w:rsidRPr="00614F24">
        <w:rPr>
          <w:rFonts w:ascii="Arial" w:hAnsi="Arial" w:cs="Arial"/>
          <w:bCs/>
        </w:rPr>
        <w:t>inventaris</w:t>
      </w:r>
      <w:proofErr w:type="spellEnd"/>
      <w:r w:rsidR="00801D25" w:rsidRPr="00614F24">
        <w:rPr>
          <w:rFonts w:ascii="Arial" w:hAnsi="Arial" w:cs="Arial"/>
          <w:bCs/>
        </w:rPr>
        <w:t xml:space="preserve"> </w:t>
      </w:r>
      <w:proofErr w:type="spellStart"/>
      <w:r w:rsidR="00801D25" w:rsidRPr="00614F24">
        <w:rPr>
          <w:rFonts w:ascii="Arial" w:hAnsi="Arial" w:cs="Arial"/>
          <w:bCs/>
        </w:rPr>
        <w:t>tersebut</w:t>
      </w:r>
      <w:proofErr w:type="spellEnd"/>
      <w:r w:rsidR="003029FB" w:rsidRPr="00614F24">
        <w:rPr>
          <w:rFonts w:ascii="Arial" w:hAnsi="Arial" w:cs="Arial"/>
          <w:bCs/>
        </w:rPr>
        <w:t>.</w:t>
      </w:r>
    </w:p>
    <w:p w14:paraId="7D937AB1" w14:textId="77777777" w:rsidR="000C4F61" w:rsidRPr="00614F24" w:rsidRDefault="000C4F61" w:rsidP="000C4F61">
      <w:pPr>
        <w:spacing w:line="360" w:lineRule="auto"/>
        <w:ind w:left="720"/>
        <w:jc w:val="both"/>
        <w:rPr>
          <w:rFonts w:ascii="Arial" w:eastAsia="Calibri" w:hAnsi="Arial" w:cs="Arial"/>
          <w:color w:val="4F81BD" w:themeColor="accent1"/>
          <w:lang w:eastAsia="id-ID"/>
        </w:rPr>
      </w:pPr>
    </w:p>
    <w:p w14:paraId="1DD6C0C1" w14:textId="5EC3E472" w:rsidR="00E553B0" w:rsidRPr="00614F24" w:rsidRDefault="001E003E" w:rsidP="00614F24">
      <w:pPr>
        <w:pStyle w:val="ListParagraph"/>
        <w:numPr>
          <w:ilvl w:val="1"/>
          <w:numId w:val="10"/>
        </w:numPr>
        <w:spacing w:line="360" w:lineRule="auto"/>
        <w:ind w:left="851" w:hanging="450"/>
        <w:jc w:val="both"/>
        <w:rPr>
          <w:rFonts w:ascii="Arial" w:hAnsi="Arial" w:cs="Arial"/>
          <w:b/>
          <w:lang w:val="id-ID"/>
        </w:rPr>
      </w:pPr>
      <w:r w:rsidRPr="00614F24">
        <w:rPr>
          <w:rFonts w:ascii="Arial" w:hAnsi="Arial" w:cs="Arial"/>
          <w:b/>
          <w:lang w:val="id-ID"/>
        </w:rPr>
        <w:t>Pemeliharaan</w:t>
      </w:r>
      <w:r w:rsidRPr="00614F24">
        <w:rPr>
          <w:rFonts w:ascii="Arial" w:hAnsi="Arial" w:cs="Arial"/>
          <w:b/>
        </w:rPr>
        <w:t xml:space="preserve"> </w:t>
      </w:r>
      <w:r w:rsidR="00441C2E" w:rsidRPr="00614F24">
        <w:rPr>
          <w:rFonts w:ascii="Arial" w:hAnsi="Arial" w:cs="Arial"/>
          <w:b/>
        </w:rPr>
        <w:t xml:space="preserve">Asset </w:t>
      </w:r>
      <w:proofErr w:type="spellStart"/>
      <w:r w:rsidR="00441C2E" w:rsidRPr="00614F24">
        <w:rPr>
          <w:rFonts w:ascii="Arial" w:hAnsi="Arial" w:cs="Arial"/>
          <w:b/>
        </w:rPr>
        <w:t>dan</w:t>
      </w:r>
      <w:proofErr w:type="spellEnd"/>
      <w:r w:rsidR="00441C2E" w:rsidRPr="00614F24">
        <w:rPr>
          <w:rFonts w:ascii="Arial" w:hAnsi="Arial" w:cs="Arial"/>
          <w:b/>
        </w:rPr>
        <w:t xml:space="preserve"> </w:t>
      </w:r>
      <w:proofErr w:type="spellStart"/>
      <w:r w:rsidR="00441C2E" w:rsidRPr="00614F24">
        <w:rPr>
          <w:rFonts w:ascii="Arial" w:hAnsi="Arial" w:cs="Arial"/>
          <w:b/>
        </w:rPr>
        <w:t>Infrastruktur</w:t>
      </w:r>
      <w:proofErr w:type="spellEnd"/>
    </w:p>
    <w:p w14:paraId="52AD67AE" w14:textId="1C1FDBD5" w:rsidR="00393216" w:rsidRPr="00614F24" w:rsidRDefault="001E003E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eastAsia="Calibri" w:hAnsi="Arial" w:cs="Arial"/>
          <w:b/>
          <w:lang w:val="id-ID" w:eastAsia="id-ID"/>
        </w:rPr>
      </w:pPr>
      <w:r w:rsidRPr="00614F24">
        <w:rPr>
          <w:rFonts w:ascii="Arial" w:eastAsia="Calibri" w:hAnsi="Arial" w:cs="Arial"/>
          <w:b/>
          <w:lang w:val="id-ID" w:eastAsia="id-ID"/>
        </w:rPr>
        <w:t>M</w:t>
      </w:r>
      <w:proofErr w:type="spellStart"/>
      <w:r w:rsidRPr="00614F24">
        <w:rPr>
          <w:rFonts w:ascii="Arial" w:eastAsia="Calibri" w:hAnsi="Arial" w:cs="Arial"/>
          <w:b/>
          <w:lang w:eastAsia="id-ID"/>
        </w:rPr>
        <w:t>embuat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3D2FE9" w:rsidRPr="00614F24">
        <w:rPr>
          <w:rFonts w:ascii="Arial" w:eastAsia="Calibri" w:hAnsi="Arial" w:cs="Arial"/>
          <w:b/>
          <w:lang w:eastAsia="id-ID"/>
        </w:rPr>
        <w:t>J</w:t>
      </w:r>
      <w:r w:rsidRPr="00614F24">
        <w:rPr>
          <w:rFonts w:ascii="Arial" w:eastAsia="Calibri" w:hAnsi="Arial" w:cs="Arial"/>
          <w:b/>
          <w:lang w:eastAsia="id-ID"/>
        </w:rPr>
        <w:t>adwal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3D2FE9" w:rsidRPr="00614F24">
        <w:rPr>
          <w:rFonts w:ascii="Arial" w:eastAsia="Calibri" w:hAnsi="Arial" w:cs="Arial"/>
          <w:b/>
          <w:lang w:eastAsia="id-ID"/>
        </w:rPr>
        <w:t>P</w:t>
      </w:r>
      <w:r w:rsidRPr="00614F24">
        <w:rPr>
          <w:rFonts w:ascii="Arial" w:eastAsia="Calibri" w:hAnsi="Arial" w:cs="Arial"/>
          <w:b/>
          <w:lang w:eastAsia="id-ID"/>
        </w:rPr>
        <w:t>emeliharaan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441C2E" w:rsidRPr="00614F24">
        <w:rPr>
          <w:rFonts w:ascii="Arial" w:eastAsia="Calibri" w:hAnsi="Arial" w:cs="Arial"/>
          <w:b/>
          <w:lang w:eastAsia="id-ID"/>
        </w:rPr>
        <w:t>Aset</w:t>
      </w:r>
      <w:proofErr w:type="spellEnd"/>
      <w:r w:rsidR="00441C2E"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441C2E" w:rsidRPr="00614F24">
        <w:rPr>
          <w:rFonts w:ascii="Arial" w:eastAsia="Calibri" w:hAnsi="Arial" w:cs="Arial"/>
          <w:b/>
          <w:lang w:eastAsia="id-ID"/>
        </w:rPr>
        <w:t>dan</w:t>
      </w:r>
      <w:proofErr w:type="spellEnd"/>
      <w:r w:rsidR="00441C2E"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3D2FE9" w:rsidRPr="00614F24">
        <w:rPr>
          <w:rFonts w:ascii="Arial" w:eastAsia="Calibri" w:hAnsi="Arial" w:cs="Arial"/>
          <w:b/>
          <w:lang w:eastAsia="id-ID"/>
        </w:rPr>
        <w:t>I</w:t>
      </w:r>
      <w:r w:rsidRPr="00614F24">
        <w:rPr>
          <w:rFonts w:ascii="Arial" w:eastAsia="Calibri" w:hAnsi="Arial" w:cs="Arial"/>
          <w:b/>
          <w:lang w:eastAsia="id-ID"/>
        </w:rPr>
        <w:t>nfrastruktur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</w:p>
    <w:p w14:paraId="616F678F" w14:textId="4936BB1F" w:rsidR="00393216" w:rsidRPr="00614F24" w:rsidRDefault="003D2FE9" w:rsidP="00614F24">
      <w:pPr>
        <w:pStyle w:val="ListParagraph"/>
        <w:spacing w:after="120" w:line="360" w:lineRule="auto"/>
        <w:ind w:left="1560"/>
        <w:jc w:val="both"/>
        <w:rPr>
          <w:rFonts w:ascii="Arial" w:eastAsia="Calibri" w:hAnsi="Arial" w:cs="Arial"/>
          <w:b/>
          <w:lang w:eastAsia="id-ID"/>
        </w:rPr>
      </w:pPr>
      <w:r w:rsidRPr="00614F24">
        <w:rPr>
          <w:rFonts w:ascii="Arial" w:hAnsi="Arial" w:cs="Arial"/>
          <w:b/>
          <w:bCs/>
          <w:lang w:val="nb-NO"/>
        </w:rPr>
        <w:t xml:space="preserve">Bagian Umum </w:t>
      </w:r>
      <w:r w:rsidR="001E003E" w:rsidRPr="00614F24">
        <w:rPr>
          <w:rFonts w:ascii="Arial" w:hAnsi="Arial" w:cs="Arial"/>
          <w:b/>
        </w:rPr>
        <w:t xml:space="preserve"> </w:t>
      </w:r>
      <w:proofErr w:type="spellStart"/>
      <w:r w:rsidR="001E003E" w:rsidRPr="00614F24">
        <w:rPr>
          <w:rFonts w:ascii="Arial" w:hAnsi="Arial" w:cs="Arial"/>
        </w:rPr>
        <w:t>membuat</w:t>
      </w:r>
      <w:proofErr w:type="spellEnd"/>
      <w:r w:rsidR="001E003E" w:rsidRPr="00614F24">
        <w:rPr>
          <w:rFonts w:ascii="Arial" w:hAnsi="Arial" w:cs="Arial"/>
        </w:rPr>
        <w:t xml:space="preserve"> </w:t>
      </w:r>
      <w:proofErr w:type="spellStart"/>
      <w:r w:rsidR="001E003E" w:rsidRPr="00614F24">
        <w:rPr>
          <w:rFonts w:ascii="Arial" w:hAnsi="Arial" w:cs="Arial"/>
        </w:rPr>
        <w:t>jad</w:t>
      </w:r>
      <w:r w:rsidR="006256D3" w:rsidRPr="00614F24">
        <w:rPr>
          <w:rFonts w:ascii="Arial" w:hAnsi="Arial" w:cs="Arial"/>
        </w:rPr>
        <w:t>wal</w:t>
      </w:r>
      <w:proofErr w:type="spellEnd"/>
      <w:r w:rsidR="006256D3" w:rsidRPr="00614F24">
        <w:rPr>
          <w:rFonts w:ascii="Arial" w:hAnsi="Arial" w:cs="Arial"/>
        </w:rPr>
        <w:t xml:space="preserve"> </w:t>
      </w:r>
      <w:proofErr w:type="spellStart"/>
      <w:r w:rsidR="006256D3" w:rsidRPr="00614F24">
        <w:rPr>
          <w:rFonts w:ascii="Arial" w:hAnsi="Arial" w:cs="Arial"/>
        </w:rPr>
        <w:t>pemeliharaan</w:t>
      </w:r>
      <w:proofErr w:type="spellEnd"/>
      <w:r w:rsidR="006256D3" w:rsidRPr="00614F24">
        <w:rPr>
          <w:rFonts w:ascii="Arial" w:hAnsi="Arial" w:cs="Arial"/>
        </w:rPr>
        <w:t xml:space="preserve"> </w:t>
      </w:r>
      <w:proofErr w:type="spellStart"/>
      <w:r w:rsidR="006256D3" w:rsidRPr="00614F24">
        <w:rPr>
          <w:rFonts w:ascii="Arial" w:hAnsi="Arial" w:cs="Arial"/>
        </w:rPr>
        <w:t>infrastruktur</w:t>
      </w:r>
      <w:proofErr w:type="spellEnd"/>
      <w:r w:rsidR="006256D3" w:rsidRPr="00614F24">
        <w:rPr>
          <w:rFonts w:ascii="Arial" w:hAnsi="Arial" w:cs="Arial"/>
        </w:rPr>
        <w:t xml:space="preserve"> </w:t>
      </w:r>
      <w:proofErr w:type="spellStart"/>
      <w:r w:rsidR="006256D3" w:rsidRPr="00614F24">
        <w:rPr>
          <w:rFonts w:ascii="Arial" w:hAnsi="Arial" w:cs="Arial"/>
        </w:rPr>
        <w:t>organisasi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menentukan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apakah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pemeliharaan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akan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dilakukan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oleh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pihak</w:t>
      </w:r>
      <w:proofErr w:type="spellEnd"/>
      <w:r w:rsidRPr="00614F24">
        <w:rPr>
          <w:rFonts w:ascii="Arial" w:hAnsi="Arial" w:cs="Arial"/>
        </w:rPr>
        <w:t xml:space="preserve"> internal </w:t>
      </w:r>
      <w:proofErr w:type="spellStart"/>
      <w:r w:rsidRPr="00614F24">
        <w:rPr>
          <w:rFonts w:ascii="Arial" w:hAnsi="Arial" w:cs="Arial"/>
        </w:rPr>
        <w:t>atau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eksternal</w:t>
      </w:r>
      <w:proofErr w:type="spellEnd"/>
      <w:r w:rsidR="00162840" w:rsidRPr="00614F24">
        <w:rPr>
          <w:rFonts w:ascii="Arial" w:hAnsi="Arial" w:cs="Arial"/>
        </w:rPr>
        <w:t xml:space="preserve"> </w:t>
      </w:r>
      <w:proofErr w:type="spellStart"/>
      <w:r w:rsidR="00162840" w:rsidRPr="00614F24">
        <w:rPr>
          <w:rFonts w:ascii="Arial" w:hAnsi="Arial" w:cs="Arial"/>
        </w:rPr>
        <w:t>dengan</w:t>
      </w:r>
      <w:proofErr w:type="spellEnd"/>
      <w:r w:rsidR="00162840" w:rsidRPr="00614F24">
        <w:rPr>
          <w:rFonts w:ascii="Arial" w:hAnsi="Arial" w:cs="Arial"/>
        </w:rPr>
        <w:t xml:space="preserve"> </w:t>
      </w:r>
      <w:proofErr w:type="spellStart"/>
      <w:r w:rsidR="00162840" w:rsidRPr="00614F24">
        <w:rPr>
          <w:rFonts w:ascii="Arial" w:hAnsi="Arial" w:cs="Arial"/>
        </w:rPr>
        <w:t>menggunakan</w:t>
      </w:r>
      <w:proofErr w:type="spellEnd"/>
      <w:r w:rsidR="00162840" w:rsidRPr="00614F24">
        <w:rPr>
          <w:rFonts w:ascii="Arial" w:hAnsi="Arial" w:cs="Arial"/>
        </w:rPr>
        <w:t xml:space="preserve"> form Program </w:t>
      </w:r>
      <w:proofErr w:type="spellStart"/>
      <w:r w:rsidR="00162840" w:rsidRPr="00614F24">
        <w:rPr>
          <w:rFonts w:ascii="Arial" w:hAnsi="Arial" w:cs="Arial"/>
        </w:rPr>
        <w:t>Pemeliharaan</w:t>
      </w:r>
      <w:proofErr w:type="spellEnd"/>
      <w:r w:rsidR="006256D3" w:rsidRPr="00614F24">
        <w:rPr>
          <w:rFonts w:ascii="Arial" w:hAnsi="Arial" w:cs="Arial"/>
        </w:rPr>
        <w:t>.</w:t>
      </w:r>
    </w:p>
    <w:p w14:paraId="138FF5D4" w14:textId="73C1F185" w:rsidR="00393216" w:rsidRPr="00614F24" w:rsidRDefault="0022438C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eastAsia="Calibri" w:hAnsi="Arial" w:cs="Arial"/>
          <w:b/>
          <w:lang w:val="id-ID" w:eastAsia="id-ID"/>
        </w:rPr>
      </w:pPr>
      <w:r w:rsidRPr="00614F24">
        <w:rPr>
          <w:rFonts w:ascii="Arial" w:eastAsia="Calibri" w:hAnsi="Arial" w:cs="Arial"/>
          <w:b/>
          <w:lang w:val="id-ID" w:eastAsia="id-ID"/>
        </w:rPr>
        <w:t>M</w:t>
      </w:r>
      <w:proofErr w:type="spellStart"/>
      <w:r w:rsidRPr="00614F24">
        <w:rPr>
          <w:rFonts w:ascii="Arial" w:eastAsia="Calibri" w:hAnsi="Arial" w:cs="Arial"/>
          <w:b/>
          <w:lang w:eastAsia="id-ID"/>
        </w:rPr>
        <w:t>elakukan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614F24">
        <w:rPr>
          <w:rFonts w:ascii="Arial" w:eastAsia="Calibri" w:hAnsi="Arial" w:cs="Arial"/>
          <w:b/>
          <w:lang w:eastAsia="id-ID"/>
        </w:rPr>
        <w:t>pemeliharaan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</w:p>
    <w:p w14:paraId="14D691B2" w14:textId="30A4D83F" w:rsidR="00393216" w:rsidRPr="00614F24" w:rsidRDefault="003D2FE9" w:rsidP="00614F24">
      <w:pPr>
        <w:pStyle w:val="ListParagraph"/>
        <w:spacing w:after="120" w:line="360" w:lineRule="auto"/>
        <w:ind w:left="1560"/>
        <w:jc w:val="both"/>
        <w:rPr>
          <w:rFonts w:ascii="Arial" w:hAnsi="Arial" w:cs="Arial"/>
          <w:lang w:val="id-ID"/>
        </w:rPr>
      </w:pPr>
      <w:r w:rsidRPr="00614F24">
        <w:rPr>
          <w:rFonts w:ascii="Arial" w:hAnsi="Arial" w:cs="Arial"/>
          <w:b/>
          <w:lang w:val="id-ID"/>
        </w:rPr>
        <w:t xml:space="preserve">Bagian </w:t>
      </w:r>
      <w:r w:rsidR="0022438C" w:rsidRPr="00614F24">
        <w:rPr>
          <w:rFonts w:ascii="Arial" w:hAnsi="Arial" w:cs="Arial"/>
          <w:b/>
          <w:lang w:val="id-ID"/>
        </w:rPr>
        <w:t>Umum</w:t>
      </w:r>
      <w:r w:rsidR="0022438C" w:rsidRPr="00614F24">
        <w:rPr>
          <w:rFonts w:ascii="Arial" w:hAnsi="Arial" w:cs="Arial"/>
          <w:lang w:val="id-ID"/>
        </w:rPr>
        <w:t xml:space="preserve"> melakukan pemeliharaan sesuai jadwal pemeliharaan</w:t>
      </w:r>
      <w:r w:rsidRPr="00614F24">
        <w:rPr>
          <w:rFonts w:ascii="Arial" w:hAnsi="Arial" w:cs="Arial"/>
          <w:lang w:val="id-ID"/>
        </w:rPr>
        <w:t xml:space="preserve">, untuk pemeliharaan yang dilakukan oleh pihak eksternal, proses </w:t>
      </w:r>
      <w:r w:rsidRPr="00614F24">
        <w:rPr>
          <w:rFonts w:ascii="Arial" w:hAnsi="Arial" w:cs="Arial"/>
          <w:lang w:val="id-ID"/>
        </w:rPr>
        <w:lastRenderedPageBreak/>
        <w:t>pengadaan jasa pemeliharaan ekternal dilakukan oleh bagian pengadaan.</w:t>
      </w:r>
    </w:p>
    <w:p w14:paraId="3F08AB93" w14:textId="18FD036E" w:rsidR="003D2FE9" w:rsidRPr="00614F24" w:rsidRDefault="003D2FE9" w:rsidP="00614F24">
      <w:pPr>
        <w:pStyle w:val="ListParagraph"/>
        <w:spacing w:after="120" w:line="360" w:lineRule="auto"/>
        <w:ind w:left="1560"/>
        <w:jc w:val="both"/>
        <w:rPr>
          <w:rFonts w:ascii="Arial" w:hAnsi="Arial" w:cs="Arial"/>
          <w:lang w:val="id-ID"/>
        </w:rPr>
      </w:pPr>
      <w:r w:rsidRPr="00614F24">
        <w:rPr>
          <w:rFonts w:ascii="Arial" w:hAnsi="Arial" w:cs="Arial"/>
          <w:lang w:val="id-ID"/>
        </w:rPr>
        <w:t>Pemeliharaan oleh pih</w:t>
      </w:r>
      <w:r w:rsidR="00162840" w:rsidRPr="00614F24">
        <w:rPr>
          <w:rFonts w:ascii="Arial" w:hAnsi="Arial" w:cs="Arial"/>
          <w:lang w:val="id-ID"/>
        </w:rPr>
        <w:t>ak eksternal dilakukan sesuai den</w:t>
      </w:r>
      <w:r w:rsidRPr="00614F24">
        <w:rPr>
          <w:rFonts w:ascii="Arial" w:hAnsi="Arial" w:cs="Arial"/>
          <w:lang w:val="id-ID"/>
        </w:rPr>
        <w:t>gan perjanjian dan pihak ekternal membuat laporan setiap proses</w:t>
      </w:r>
      <w:r w:rsidR="00441C2E" w:rsidRPr="00614F24">
        <w:rPr>
          <w:rFonts w:ascii="Arial" w:hAnsi="Arial" w:cs="Arial"/>
          <w:lang w:val="id-ID"/>
        </w:rPr>
        <w:t xml:space="preserve"> pemeliharaan selesai dilakukan.</w:t>
      </w:r>
    </w:p>
    <w:p w14:paraId="016B3C8F" w14:textId="6376BB22" w:rsidR="00393216" w:rsidRPr="00614F24" w:rsidRDefault="003D2FE9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eastAsia="Calibri" w:hAnsi="Arial" w:cs="Arial"/>
          <w:b/>
          <w:lang w:val="id-ID" w:eastAsia="id-ID"/>
        </w:rPr>
      </w:pPr>
      <w:r w:rsidRPr="00614F24">
        <w:rPr>
          <w:rFonts w:ascii="Arial" w:eastAsia="Calibri" w:hAnsi="Arial" w:cs="Arial"/>
          <w:b/>
          <w:lang w:val="id-ID" w:eastAsia="id-ID"/>
        </w:rPr>
        <w:t>Dokumentasi</w:t>
      </w:r>
      <w:r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614F24">
        <w:rPr>
          <w:rFonts w:ascii="Arial" w:eastAsia="Calibri" w:hAnsi="Arial" w:cs="Arial"/>
          <w:b/>
          <w:lang w:eastAsia="id-ID"/>
        </w:rPr>
        <w:t>Pemeliharaan</w:t>
      </w:r>
      <w:proofErr w:type="spellEnd"/>
    </w:p>
    <w:p w14:paraId="09FEECC1" w14:textId="62E8A941" w:rsidR="00E553B0" w:rsidRPr="00614F24" w:rsidRDefault="003D2FE9" w:rsidP="00614F24">
      <w:pPr>
        <w:pStyle w:val="ListParagraph"/>
        <w:spacing w:after="120" w:line="360" w:lineRule="auto"/>
        <w:ind w:left="1560"/>
        <w:jc w:val="both"/>
        <w:rPr>
          <w:rFonts w:ascii="Arial" w:eastAsia="Calibri" w:hAnsi="Arial" w:cs="Arial"/>
          <w:b/>
          <w:lang w:val="id-ID" w:eastAsia="id-ID"/>
        </w:rPr>
      </w:pPr>
      <w:proofErr w:type="spellStart"/>
      <w:r w:rsidRPr="00614F24">
        <w:rPr>
          <w:rFonts w:ascii="Arial" w:hAnsi="Arial" w:cs="Arial"/>
          <w:b/>
        </w:rPr>
        <w:t>Bagian</w:t>
      </w:r>
      <w:proofErr w:type="spellEnd"/>
      <w:r w:rsidRPr="00614F24">
        <w:rPr>
          <w:rFonts w:ascii="Arial" w:hAnsi="Arial" w:cs="Arial"/>
          <w:b/>
        </w:rPr>
        <w:t xml:space="preserve"> </w:t>
      </w:r>
      <w:proofErr w:type="spellStart"/>
      <w:r w:rsidR="0022438C" w:rsidRPr="00614F24">
        <w:rPr>
          <w:rFonts w:ascii="Arial" w:hAnsi="Arial" w:cs="Arial"/>
          <w:b/>
        </w:rPr>
        <w:t>Umum</w:t>
      </w:r>
      <w:proofErr w:type="spellEnd"/>
      <w:r w:rsidR="0022438C" w:rsidRPr="00614F24">
        <w:rPr>
          <w:rFonts w:ascii="Arial" w:hAnsi="Arial" w:cs="Arial"/>
        </w:rPr>
        <w:t xml:space="preserve"> </w:t>
      </w:r>
      <w:r w:rsidR="0022438C" w:rsidRPr="00614F24">
        <w:rPr>
          <w:rFonts w:ascii="Arial" w:hAnsi="Arial" w:cs="Arial"/>
          <w:lang w:val="id-ID"/>
        </w:rPr>
        <w:t xml:space="preserve">menyimpan semua </w:t>
      </w:r>
      <w:proofErr w:type="spellStart"/>
      <w:r w:rsidRPr="00614F24">
        <w:rPr>
          <w:rFonts w:ascii="Arial" w:hAnsi="Arial" w:cs="Arial"/>
        </w:rPr>
        <w:t>dokumen</w:t>
      </w:r>
      <w:proofErr w:type="spellEnd"/>
      <w:r w:rsidRPr="00614F24">
        <w:rPr>
          <w:rFonts w:ascii="Arial" w:hAnsi="Arial" w:cs="Arial"/>
        </w:rPr>
        <w:t xml:space="preserve"> yang </w:t>
      </w:r>
      <w:proofErr w:type="spellStart"/>
      <w:r w:rsidRPr="00614F24">
        <w:rPr>
          <w:rFonts w:ascii="Arial" w:hAnsi="Arial" w:cs="Arial"/>
        </w:rPr>
        <w:t>berhubungan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dengan</w:t>
      </w:r>
      <w:proofErr w:type="spellEnd"/>
      <w:r w:rsidRPr="00614F24">
        <w:rPr>
          <w:rFonts w:ascii="Arial" w:hAnsi="Arial" w:cs="Arial"/>
        </w:rPr>
        <w:t xml:space="preserve"> proses </w:t>
      </w:r>
      <w:r w:rsidR="0022438C" w:rsidRPr="00614F24">
        <w:rPr>
          <w:rFonts w:ascii="Arial" w:hAnsi="Arial" w:cs="Arial"/>
          <w:lang w:val="id-ID"/>
        </w:rPr>
        <w:t>pemeliharaan.</w:t>
      </w:r>
    </w:p>
    <w:p w14:paraId="13CD6170" w14:textId="77777777" w:rsidR="00E553B0" w:rsidRPr="00614F24" w:rsidRDefault="00E553B0" w:rsidP="00E553B0">
      <w:pPr>
        <w:pStyle w:val="ListParagraph"/>
        <w:spacing w:after="120" w:line="360" w:lineRule="auto"/>
        <w:jc w:val="both"/>
        <w:rPr>
          <w:rFonts w:ascii="Arial" w:eastAsia="Calibri" w:hAnsi="Arial" w:cs="Arial"/>
          <w:b/>
          <w:color w:val="4F81BD" w:themeColor="accent1"/>
          <w:lang w:val="id-ID" w:eastAsia="id-ID"/>
        </w:rPr>
      </w:pPr>
    </w:p>
    <w:p w14:paraId="491FC2F1" w14:textId="7C85CECB" w:rsidR="009826E7" w:rsidRPr="00614F24" w:rsidRDefault="001E003E" w:rsidP="00614F24">
      <w:pPr>
        <w:pStyle w:val="ListParagraph"/>
        <w:numPr>
          <w:ilvl w:val="1"/>
          <w:numId w:val="10"/>
        </w:numPr>
        <w:spacing w:line="360" w:lineRule="auto"/>
        <w:ind w:left="851" w:hanging="450"/>
        <w:jc w:val="both"/>
        <w:rPr>
          <w:rFonts w:ascii="Arial" w:hAnsi="Arial" w:cs="Arial"/>
          <w:b/>
          <w:bCs/>
          <w:lang w:val="id-ID"/>
        </w:rPr>
      </w:pPr>
      <w:r w:rsidRPr="00614F24">
        <w:rPr>
          <w:rFonts w:ascii="Arial" w:hAnsi="Arial" w:cs="Arial"/>
          <w:b/>
          <w:lang w:val="id-ID"/>
        </w:rPr>
        <w:t>Perbaikan</w:t>
      </w:r>
      <w:r w:rsidRPr="00614F24">
        <w:rPr>
          <w:rFonts w:ascii="Arial" w:hAnsi="Arial" w:cs="Arial"/>
          <w:b/>
          <w:bCs/>
          <w:lang w:val="id-ID"/>
        </w:rPr>
        <w:t xml:space="preserve"> </w:t>
      </w:r>
      <w:r w:rsidR="00441C2E" w:rsidRPr="00614F24">
        <w:rPr>
          <w:rFonts w:ascii="Arial" w:hAnsi="Arial" w:cs="Arial"/>
          <w:b/>
          <w:bCs/>
          <w:lang w:val="id-ID"/>
        </w:rPr>
        <w:t xml:space="preserve">Aset dan </w:t>
      </w:r>
      <w:r w:rsidRPr="00614F24">
        <w:rPr>
          <w:rFonts w:ascii="Arial" w:hAnsi="Arial" w:cs="Arial"/>
          <w:b/>
          <w:bCs/>
          <w:lang w:val="id-ID"/>
        </w:rPr>
        <w:t>Infrastruktur</w:t>
      </w:r>
    </w:p>
    <w:p w14:paraId="0A087C48" w14:textId="345B2D7E" w:rsidR="00F927B6" w:rsidRPr="00614F24" w:rsidRDefault="002E7C2A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hAnsi="Arial" w:cs="Arial"/>
          <w:b/>
          <w:lang w:val="id-ID"/>
        </w:rPr>
      </w:pPr>
      <w:proofErr w:type="spellStart"/>
      <w:r w:rsidRPr="00614F24">
        <w:rPr>
          <w:rFonts w:ascii="Arial" w:eastAsia="Calibri" w:hAnsi="Arial" w:cs="Arial"/>
          <w:b/>
          <w:lang w:eastAsia="id-ID"/>
        </w:rPr>
        <w:t>Laporan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Pr="00614F24">
        <w:rPr>
          <w:rFonts w:ascii="Arial" w:eastAsia="Calibri" w:hAnsi="Arial" w:cs="Arial"/>
          <w:b/>
        </w:rPr>
        <w:t>kerusakan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Pr="00614F24">
        <w:rPr>
          <w:rFonts w:ascii="Arial" w:eastAsia="Calibri" w:hAnsi="Arial" w:cs="Arial"/>
          <w:b/>
        </w:rPr>
        <w:t>atau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="003D2FE9" w:rsidRPr="00614F24">
        <w:rPr>
          <w:rFonts w:ascii="Arial" w:eastAsia="Calibri" w:hAnsi="Arial" w:cs="Arial"/>
          <w:b/>
        </w:rPr>
        <w:t>P</w:t>
      </w:r>
      <w:r w:rsidRPr="00614F24">
        <w:rPr>
          <w:rFonts w:ascii="Arial" w:eastAsia="Calibri" w:hAnsi="Arial" w:cs="Arial"/>
          <w:b/>
        </w:rPr>
        <w:t>ermintaan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="003D2FE9" w:rsidRPr="00614F24">
        <w:rPr>
          <w:rFonts w:ascii="Arial" w:eastAsia="Calibri" w:hAnsi="Arial" w:cs="Arial"/>
          <w:b/>
        </w:rPr>
        <w:t>P</w:t>
      </w:r>
      <w:r w:rsidRPr="00614F24">
        <w:rPr>
          <w:rFonts w:ascii="Arial" w:eastAsia="Calibri" w:hAnsi="Arial" w:cs="Arial"/>
          <w:b/>
        </w:rPr>
        <w:t>erbaikan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="00441C2E" w:rsidRPr="00614F24">
        <w:rPr>
          <w:rFonts w:ascii="Arial" w:eastAsia="Calibri" w:hAnsi="Arial" w:cs="Arial"/>
          <w:b/>
        </w:rPr>
        <w:t>Aset</w:t>
      </w:r>
      <w:proofErr w:type="spellEnd"/>
      <w:r w:rsidR="00441C2E" w:rsidRPr="00614F24">
        <w:rPr>
          <w:rFonts w:ascii="Arial" w:eastAsia="Calibri" w:hAnsi="Arial" w:cs="Arial"/>
          <w:b/>
        </w:rPr>
        <w:t xml:space="preserve"> </w:t>
      </w:r>
      <w:proofErr w:type="spellStart"/>
      <w:r w:rsidR="00441C2E" w:rsidRPr="00614F24">
        <w:rPr>
          <w:rFonts w:ascii="Arial" w:eastAsia="Calibri" w:hAnsi="Arial" w:cs="Arial"/>
          <w:b/>
        </w:rPr>
        <w:t>dan</w:t>
      </w:r>
      <w:proofErr w:type="spellEnd"/>
      <w:r w:rsidR="00441C2E" w:rsidRPr="00614F24">
        <w:rPr>
          <w:rFonts w:ascii="Arial" w:eastAsia="Calibri" w:hAnsi="Arial" w:cs="Arial"/>
          <w:b/>
        </w:rPr>
        <w:t xml:space="preserve"> </w:t>
      </w:r>
      <w:proofErr w:type="spellStart"/>
      <w:r w:rsidRPr="00614F24">
        <w:rPr>
          <w:rFonts w:ascii="Arial" w:eastAsia="Calibri" w:hAnsi="Arial" w:cs="Arial"/>
          <w:b/>
        </w:rPr>
        <w:t>infrastruktur</w:t>
      </w:r>
      <w:proofErr w:type="spellEnd"/>
    </w:p>
    <w:p w14:paraId="02949D31" w14:textId="2B57F940" w:rsidR="009826E7" w:rsidRPr="00614F24" w:rsidRDefault="003D2FE9" w:rsidP="00614F24">
      <w:pPr>
        <w:spacing w:line="360" w:lineRule="auto"/>
        <w:ind w:left="1560"/>
        <w:jc w:val="both"/>
        <w:rPr>
          <w:rFonts w:ascii="Arial" w:hAnsi="Arial" w:cs="Arial"/>
        </w:rPr>
      </w:pPr>
      <w:r w:rsidRPr="00614F24">
        <w:rPr>
          <w:rFonts w:ascii="Arial" w:hAnsi="Arial" w:cs="Arial"/>
          <w:lang w:val="id-ID"/>
        </w:rPr>
        <w:t xml:space="preserve">Perbaikan dilakukan bila dalam proses pemeliharaan terdapat alat atau infrastruktur yang harus diperbaiki </w:t>
      </w:r>
      <w:r w:rsidR="00EB6D54" w:rsidRPr="00614F24">
        <w:rPr>
          <w:rFonts w:ascii="Arial" w:hAnsi="Arial" w:cs="Arial"/>
          <w:lang w:val="id-ID"/>
        </w:rPr>
        <w:t xml:space="preserve">atau diganti bagiannya agar dapat berfungsi dengan baik atau jika terdapat </w:t>
      </w:r>
      <w:r w:rsidR="002E7C2A" w:rsidRPr="00614F24">
        <w:rPr>
          <w:rFonts w:ascii="Arial" w:hAnsi="Arial" w:cs="Arial"/>
          <w:lang w:val="id-ID"/>
        </w:rPr>
        <w:t xml:space="preserve"> laporan kerusakan atau permintaan perbaikan infrastruktur</w:t>
      </w:r>
      <w:r w:rsidR="00EB6D54" w:rsidRPr="00614F24">
        <w:rPr>
          <w:rFonts w:ascii="Arial" w:hAnsi="Arial" w:cs="Arial"/>
          <w:lang w:val="id-ID"/>
        </w:rPr>
        <w:t xml:space="preserve"> dari user yang menggunakan alat tersebut. </w:t>
      </w:r>
      <w:r w:rsidR="002E7C2A" w:rsidRPr="00614F24">
        <w:rPr>
          <w:rFonts w:ascii="Arial" w:hAnsi="Arial" w:cs="Arial"/>
          <w:b/>
        </w:rPr>
        <w:t xml:space="preserve">User </w:t>
      </w:r>
      <w:proofErr w:type="spellStart"/>
      <w:r w:rsidR="002E7C2A" w:rsidRPr="00614F24">
        <w:rPr>
          <w:rFonts w:ascii="Arial" w:hAnsi="Arial" w:cs="Arial"/>
        </w:rPr>
        <w:t>mengisi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2E7C2A" w:rsidRPr="00614F24">
        <w:rPr>
          <w:rFonts w:ascii="Arial" w:hAnsi="Arial" w:cs="Arial"/>
        </w:rPr>
        <w:t>formulir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2E7C2A" w:rsidRPr="00614F24">
        <w:rPr>
          <w:rFonts w:ascii="Arial" w:hAnsi="Arial" w:cs="Arial"/>
        </w:rPr>
        <w:t>permintaan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2E7C2A" w:rsidRPr="00614F24">
        <w:rPr>
          <w:rFonts w:ascii="Arial" w:hAnsi="Arial" w:cs="Arial"/>
        </w:rPr>
        <w:t>perbaikan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2E7C2A" w:rsidRPr="00614F24">
        <w:rPr>
          <w:rFonts w:ascii="Arial" w:hAnsi="Arial" w:cs="Arial"/>
        </w:rPr>
        <w:t>dan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2E7C2A" w:rsidRPr="00614F24">
        <w:rPr>
          <w:rFonts w:ascii="Arial" w:hAnsi="Arial" w:cs="Arial"/>
        </w:rPr>
        <w:t>menyerahkan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2E7C2A" w:rsidRPr="00614F24">
        <w:rPr>
          <w:rFonts w:ascii="Arial" w:hAnsi="Arial" w:cs="Arial"/>
        </w:rPr>
        <w:t>ke</w:t>
      </w:r>
      <w:proofErr w:type="spellEnd"/>
      <w:r w:rsidR="002E7C2A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  <w:b/>
        </w:rPr>
        <w:t>Bagian</w:t>
      </w:r>
      <w:proofErr w:type="spellEnd"/>
      <w:r w:rsidR="00EB6D54" w:rsidRPr="00614F24">
        <w:rPr>
          <w:rFonts w:ascii="Arial" w:hAnsi="Arial" w:cs="Arial"/>
          <w:b/>
        </w:rPr>
        <w:t xml:space="preserve"> </w:t>
      </w:r>
      <w:proofErr w:type="spellStart"/>
      <w:r w:rsidR="002E7C2A" w:rsidRPr="00614F24">
        <w:rPr>
          <w:rFonts w:ascii="Arial" w:hAnsi="Arial" w:cs="Arial"/>
          <w:b/>
        </w:rPr>
        <w:t>Umum</w:t>
      </w:r>
      <w:proofErr w:type="spellEnd"/>
      <w:r w:rsidR="002E7C2A" w:rsidRPr="00614F24">
        <w:rPr>
          <w:rFonts w:ascii="Arial" w:hAnsi="Arial" w:cs="Arial"/>
        </w:rPr>
        <w:t>.</w:t>
      </w:r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Untuk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permintaan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perbaikan</w:t>
      </w:r>
      <w:proofErr w:type="spellEnd"/>
      <w:r w:rsidR="001078F0" w:rsidRPr="00614F24">
        <w:rPr>
          <w:rFonts w:ascii="Arial" w:hAnsi="Arial" w:cs="Arial"/>
        </w:rPr>
        <w:t xml:space="preserve"> yang </w:t>
      </w:r>
      <w:proofErr w:type="spellStart"/>
      <w:r w:rsidR="001078F0" w:rsidRPr="00614F24">
        <w:rPr>
          <w:rFonts w:ascii="Arial" w:hAnsi="Arial" w:cs="Arial"/>
        </w:rPr>
        <w:t>berhubungan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dengan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sistem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informasi</w:t>
      </w:r>
      <w:proofErr w:type="spellEnd"/>
      <w:r w:rsidR="001078F0" w:rsidRPr="00614F24">
        <w:rPr>
          <w:rFonts w:ascii="Arial" w:hAnsi="Arial" w:cs="Arial"/>
        </w:rPr>
        <w:t xml:space="preserve">, </w:t>
      </w:r>
      <w:proofErr w:type="spellStart"/>
      <w:r w:rsidR="001078F0" w:rsidRPr="00614F24">
        <w:rPr>
          <w:rFonts w:ascii="Arial" w:hAnsi="Arial" w:cs="Arial"/>
        </w:rPr>
        <w:t>permintaan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perbaikan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diserahkan</w:t>
      </w:r>
      <w:proofErr w:type="spellEnd"/>
      <w:r w:rsidR="001078F0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ke</w:t>
      </w:r>
      <w:proofErr w:type="spellEnd"/>
      <w:r w:rsidR="00461F6F" w:rsidRPr="00614F24">
        <w:rPr>
          <w:rFonts w:ascii="Arial" w:hAnsi="Arial" w:cs="Arial"/>
        </w:rPr>
        <w:t xml:space="preserve"> </w:t>
      </w:r>
      <w:proofErr w:type="spellStart"/>
      <w:r w:rsidR="001078F0" w:rsidRPr="00614F24">
        <w:rPr>
          <w:rFonts w:ascii="Arial" w:hAnsi="Arial" w:cs="Arial"/>
        </w:rPr>
        <w:t>bagian</w:t>
      </w:r>
      <w:proofErr w:type="spellEnd"/>
      <w:r w:rsidR="001078F0" w:rsidRPr="00614F24">
        <w:rPr>
          <w:rFonts w:ascii="Arial" w:hAnsi="Arial" w:cs="Arial"/>
        </w:rPr>
        <w:t xml:space="preserve"> IT.</w:t>
      </w:r>
    </w:p>
    <w:p w14:paraId="420E82BC" w14:textId="77777777" w:rsidR="001078F0" w:rsidRPr="00614F24" w:rsidRDefault="001078F0" w:rsidP="00D719CB">
      <w:pPr>
        <w:spacing w:line="360" w:lineRule="auto"/>
        <w:ind w:left="720"/>
        <w:jc w:val="both"/>
        <w:rPr>
          <w:rFonts w:ascii="Arial" w:hAnsi="Arial" w:cs="Arial"/>
          <w:color w:val="4F81BD" w:themeColor="accent1"/>
          <w:lang w:val="id-ID"/>
        </w:rPr>
      </w:pPr>
    </w:p>
    <w:p w14:paraId="1A5F1BC6" w14:textId="77777777" w:rsidR="002E7C2A" w:rsidRPr="00614F24" w:rsidRDefault="002E7C2A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614F24">
        <w:rPr>
          <w:rFonts w:ascii="Arial" w:eastAsia="Calibri" w:hAnsi="Arial" w:cs="Arial"/>
          <w:b/>
        </w:rPr>
        <w:t>Menentukan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Pr="00614F24">
        <w:rPr>
          <w:rFonts w:ascii="Arial" w:eastAsia="Calibri" w:hAnsi="Arial" w:cs="Arial"/>
          <w:b/>
        </w:rPr>
        <w:t>pelaksanaan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Pr="00614F24">
        <w:rPr>
          <w:rFonts w:ascii="Arial" w:eastAsia="Calibri" w:hAnsi="Arial" w:cs="Arial"/>
          <w:b/>
        </w:rPr>
        <w:t>perbaikan</w:t>
      </w:r>
      <w:proofErr w:type="spellEnd"/>
    </w:p>
    <w:p w14:paraId="4DB92C89" w14:textId="2AF93A44" w:rsidR="009826E7" w:rsidRPr="00614F24" w:rsidRDefault="002E7C2A" w:rsidP="00614F24">
      <w:pPr>
        <w:spacing w:line="360" w:lineRule="auto"/>
        <w:ind w:left="1560"/>
        <w:jc w:val="both"/>
        <w:rPr>
          <w:rFonts w:ascii="Arial" w:hAnsi="Arial" w:cs="Arial"/>
          <w:lang w:val="id-ID"/>
        </w:rPr>
      </w:pPr>
      <w:proofErr w:type="spellStart"/>
      <w:r w:rsidRPr="00614F24">
        <w:rPr>
          <w:rFonts w:ascii="Arial" w:hAnsi="Arial" w:cs="Arial"/>
        </w:rPr>
        <w:t>Bag</w:t>
      </w:r>
      <w:r w:rsidR="00EB6D54" w:rsidRPr="00614F24">
        <w:rPr>
          <w:rFonts w:ascii="Arial" w:hAnsi="Arial" w:cs="Arial"/>
        </w:rPr>
        <w:t>ian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="006256D3" w:rsidRPr="00614F24">
        <w:rPr>
          <w:rFonts w:ascii="Arial" w:hAnsi="Arial" w:cs="Arial"/>
        </w:rPr>
        <w:t>Umum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mempelajari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perminta</w:t>
      </w:r>
      <w:r w:rsidR="00A313D9" w:rsidRPr="00614F24">
        <w:rPr>
          <w:rFonts w:ascii="Arial" w:hAnsi="Arial" w:cs="Arial"/>
        </w:rPr>
        <w:t>an</w:t>
      </w:r>
      <w:proofErr w:type="spellEnd"/>
      <w:r w:rsidR="00A313D9" w:rsidRPr="00614F24">
        <w:rPr>
          <w:rFonts w:ascii="Arial" w:hAnsi="Arial" w:cs="Arial"/>
        </w:rPr>
        <w:t xml:space="preserve"> </w:t>
      </w:r>
      <w:proofErr w:type="spellStart"/>
      <w:r w:rsidR="00A313D9" w:rsidRPr="00614F24">
        <w:rPr>
          <w:rFonts w:ascii="Arial" w:hAnsi="Arial" w:cs="Arial"/>
        </w:rPr>
        <w:t>perbaikan</w:t>
      </w:r>
      <w:proofErr w:type="spellEnd"/>
      <w:r w:rsidR="00A313D9" w:rsidRPr="00614F24">
        <w:rPr>
          <w:rFonts w:ascii="Arial" w:hAnsi="Arial" w:cs="Arial"/>
        </w:rPr>
        <w:t xml:space="preserve"> yang </w:t>
      </w:r>
      <w:proofErr w:type="spellStart"/>
      <w:r w:rsidR="00A313D9" w:rsidRPr="00614F24">
        <w:rPr>
          <w:rFonts w:ascii="Arial" w:hAnsi="Arial" w:cs="Arial"/>
        </w:rPr>
        <w:t>berhubungan</w:t>
      </w:r>
      <w:proofErr w:type="spellEnd"/>
      <w:r w:rsidR="00A313D9" w:rsidRPr="00614F24">
        <w:rPr>
          <w:rFonts w:ascii="Arial" w:hAnsi="Arial" w:cs="Arial"/>
        </w:rPr>
        <w:t xml:space="preserve"> </w:t>
      </w:r>
      <w:proofErr w:type="spellStart"/>
      <w:r w:rsidR="00A313D9" w:rsidRPr="00614F24">
        <w:rPr>
          <w:rFonts w:ascii="Arial" w:hAnsi="Arial" w:cs="Arial"/>
        </w:rPr>
        <w:t>den</w:t>
      </w:r>
      <w:r w:rsidR="00EB6D54" w:rsidRPr="00614F24">
        <w:rPr>
          <w:rFonts w:ascii="Arial" w:hAnsi="Arial" w:cs="Arial"/>
        </w:rPr>
        <w:t>gan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tingkat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keparahan</w:t>
      </w:r>
      <w:proofErr w:type="spellEnd"/>
      <w:r w:rsidR="00EB6D54" w:rsidRPr="00614F24">
        <w:rPr>
          <w:rFonts w:ascii="Arial" w:hAnsi="Arial" w:cs="Arial"/>
        </w:rPr>
        <w:t xml:space="preserve">, </w:t>
      </w:r>
      <w:proofErr w:type="spellStart"/>
      <w:r w:rsidR="00EB6D54" w:rsidRPr="00614F24">
        <w:rPr>
          <w:rFonts w:ascii="Arial" w:hAnsi="Arial" w:cs="Arial"/>
        </w:rPr>
        <w:t>perlunya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penggantian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sparepart</w:t>
      </w:r>
      <w:proofErr w:type="spellEnd"/>
      <w:r w:rsidR="00EB6D54" w:rsidRPr="00614F24">
        <w:rPr>
          <w:rFonts w:ascii="Arial" w:hAnsi="Arial" w:cs="Arial"/>
        </w:rPr>
        <w:t xml:space="preserve">, </w:t>
      </w:r>
      <w:proofErr w:type="spellStart"/>
      <w:r w:rsidR="00EB6D54" w:rsidRPr="00614F24">
        <w:rPr>
          <w:rFonts w:ascii="Arial" w:hAnsi="Arial" w:cs="Arial"/>
        </w:rPr>
        <w:t>waktu</w:t>
      </w:r>
      <w:proofErr w:type="spellEnd"/>
      <w:r w:rsidR="00EB6D54" w:rsidRPr="00614F24">
        <w:rPr>
          <w:rFonts w:ascii="Arial" w:hAnsi="Arial" w:cs="Arial"/>
        </w:rPr>
        <w:t xml:space="preserve"> yang </w:t>
      </w:r>
      <w:proofErr w:type="spellStart"/>
      <w:r w:rsidR="00EB6D54" w:rsidRPr="00614F24">
        <w:rPr>
          <w:rFonts w:ascii="Arial" w:hAnsi="Arial" w:cs="Arial"/>
        </w:rPr>
        <w:t>diperlukan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untuk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perbaikan</w:t>
      </w:r>
      <w:proofErr w:type="spellEnd"/>
      <w:r w:rsidR="00EB6D54" w:rsidRPr="00614F24">
        <w:rPr>
          <w:rFonts w:ascii="Arial" w:hAnsi="Arial" w:cs="Arial"/>
        </w:rPr>
        <w:t xml:space="preserve">, </w:t>
      </w:r>
      <w:proofErr w:type="spellStart"/>
      <w:r w:rsidR="00EB6D54" w:rsidRPr="00614F24">
        <w:rPr>
          <w:rFonts w:ascii="Arial" w:hAnsi="Arial" w:cs="Arial"/>
        </w:rPr>
        <w:t>apakah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perbaikan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bisa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dilakukan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oleh</w:t>
      </w:r>
      <w:proofErr w:type="spellEnd"/>
      <w:r w:rsidR="00EB6D54" w:rsidRPr="00614F24">
        <w:rPr>
          <w:rFonts w:ascii="Arial" w:hAnsi="Arial" w:cs="Arial"/>
        </w:rPr>
        <w:t xml:space="preserve"> internal </w:t>
      </w:r>
      <w:proofErr w:type="spellStart"/>
      <w:r w:rsidR="00EB6D54" w:rsidRPr="00614F24">
        <w:rPr>
          <w:rFonts w:ascii="Arial" w:hAnsi="Arial" w:cs="Arial"/>
        </w:rPr>
        <w:t>atau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perlu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bantuan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B6D54" w:rsidRPr="00614F24">
        <w:rPr>
          <w:rFonts w:ascii="Arial" w:hAnsi="Arial" w:cs="Arial"/>
        </w:rPr>
        <w:t>dari</w:t>
      </w:r>
      <w:proofErr w:type="spellEnd"/>
      <w:r w:rsidR="00EB6D54" w:rsidRPr="00614F24">
        <w:rPr>
          <w:rFonts w:ascii="Arial" w:hAnsi="Arial" w:cs="Arial"/>
        </w:rPr>
        <w:t xml:space="preserve"> </w:t>
      </w:r>
      <w:proofErr w:type="spellStart"/>
      <w:r w:rsidR="00E719EA" w:rsidRPr="00614F24">
        <w:rPr>
          <w:rFonts w:ascii="Arial" w:hAnsi="Arial" w:cs="Arial"/>
        </w:rPr>
        <w:t>pihak</w:t>
      </w:r>
      <w:proofErr w:type="spellEnd"/>
      <w:r w:rsidR="00E719EA" w:rsidRPr="00614F24">
        <w:rPr>
          <w:rFonts w:ascii="Arial" w:hAnsi="Arial" w:cs="Arial"/>
        </w:rPr>
        <w:t xml:space="preserve"> e</w:t>
      </w:r>
      <w:r w:rsidR="00E719EA" w:rsidRPr="00614F24">
        <w:rPr>
          <w:rFonts w:ascii="Arial" w:hAnsi="Arial" w:cs="Arial"/>
          <w:lang w:val="id-ID"/>
        </w:rPr>
        <w:t>ks</w:t>
      </w:r>
      <w:proofErr w:type="spellStart"/>
      <w:r w:rsidRPr="00614F24">
        <w:rPr>
          <w:rFonts w:ascii="Arial" w:hAnsi="Arial" w:cs="Arial"/>
        </w:rPr>
        <w:t>ternal</w:t>
      </w:r>
      <w:proofErr w:type="spellEnd"/>
      <w:r w:rsidRPr="00614F24">
        <w:rPr>
          <w:rFonts w:ascii="Arial" w:hAnsi="Arial" w:cs="Arial"/>
        </w:rPr>
        <w:t>.</w:t>
      </w:r>
      <w:r w:rsidR="009826E7" w:rsidRPr="00614F24">
        <w:rPr>
          <w:rFonts w:ascii="Arial" w:hAnsi="Arial" w:cs="Arial"/>
          <w:lang w:val="id-ID"/>
        </w:rPr>
        <w:t xml:space="preserve"> </w:t>
      </w:r>
    </w:p>
    <w:p w14:paraId="457842AC" w14:textId="49DF596B" w:rsidR="00EB6D54" w:rsidRPr="00614F24" w:rsidRDefault="00EB6D54" w:rsidP="00614F24">
      <w:pPr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614F24">
        <w:rPr>
          <w:rFonts w:ascii="Arial" w:hAnsi="Arial" w:cs="Arial"/>
        </w:rPr>
        <w:t>Jika</w:t>
      </w:r>
      <w:proofErr w:type="spellEnd"/>
      <w:r w:rsidRPr="00614F24">
        <w:rPr>
          <w:rFonts w:ascii="Arial" w:hAnsi="Arial" w:cs="Arial"/>
        </w:rPr>
        <w:t xml:space="preserve"> proses </w:t>
      </w:r>
      <w:proofErr w:type="spellStart"/>
      <w:r w:rsidRPr="00614F24">
        <w:rPr>
          <w:rFonts w:ascii="Arial" w:hAnsi="Arial" w:cs="Arial"/>
        </w:rPr>
        <w:t>perbaikan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memerlukan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pengadaan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barang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jasa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pihak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eksternal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maka</w:t>
      </w:r>
      <w:proofErr w:type="spellEnd"/>
      <w:r w:rsidRPr="00614F24">
        <w:rPr>
          <w:rFonts w:ascii="Arial" w:hAnsi="Arial" w:cs="Arial"/>
        </w:rPr>
        <w:t xml:space="preserve"> proses </w:t>
      </w:r>
      <w:proofErr w:type="spellStart"/>
      <w:r w:rsidRPr="00614F24">
        <w:rPr>
          <w:rFonts w:ascii="Arial" w:hAnsi="Arial" w:cs="Arial"/>
        </w:rPr>
        <w:t>pengadaanya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dilakukan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oleh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bagian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pengadaan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setelah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mendapatkan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persetujuan</w:t>
      </w:r>
      <w:proofErr w:type="spellEnd"/>
      <w:r w:rsidRPr="00614F24">
        <w:rPr>
          <w:rFonts w:ascii="Arial" w:hAnsi="Arial" w:cs="Arial"/>
        </w:rPr>
        <w:t xml:space="preserve"> </w:t>
      </w:r>
      <w:r w:rsidR="00461F6F" w:rsidRPr="00614F24">
        <w:rPr>
          <w:rFonts w:ascii="Arial" w:hAnsi="Arial" w:cs="Arial"/>
        </w:rPr>
        <w:t xml:space="preserve">Deputi </w:t>
      </w:r>
      <w:proofErr w:type="spellStart"/>
      <w:r w:rsidR="00461F6F" w:rsidRPr="00614F24">
        <w:rPr>
          <w:rFonts w:ascii="Arial" w:hAnsi="Arial" w:cs="Arial"/>
        </w:rPr>
        <w:t>Direktur</w:t>
      </w:r>
      <w:proofErr w:type="spellEnd"/>
    </w:p>
    <w:p w14:paraId="53EE57B0" w14:textId="22E889AC" w:rsidR="002E7C2A" w:rsidRPr="00614F24" w:rsidRDefault="002E7C2A" w:rsidP="00614F24">
      <w:pPr>
        <w:pStyle w:val="ListParagraph"/>
        <w:numPr>
          <w:ilvl w:val="2"/>
          <w:numId w:val="10"/>
        </w:numPr>
        <w:spacing w:line="360" w:lineRule="auto"/>
        <w:ind w:left="1560"/>
        <w:jc w:val="both"/>
        <w:rPr>
          <w:rFonts w:ascii="Arial" w:hAnsi="Arial" w:cs="Arial"/>
          <w:lang w:val="id-ID"/>
        </w:rPr>
      </w:pPr>
      <w:proofErr w:type="spellStart"/>
      <w:r w:rsidRPr="00614F24">
        <w:rPr>
          <w:rFonts w:ascii="Arial" w:eastAsia="Calibri" w:hAnsi="Arial" w:cs="Arial"/>
          <w:b/>
        </w:rPr>
        <w:lastRenderedPageBreak/>
        <w:t>Melakukan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  <w:proofErr w:type="spellStart"/>
      <w:r w:rsidR="00EB6D54" w:rsidRPr="00614F24">
        <w:rPr>
          <w:rFonts w:ascii="Arial" w:eastAsia="Calibri" w:hAnsi="Arial" w:cs="Arial"/>
          <w:b/>
        </w:rPr>
        <w:t>P</w:t>
      </w:r>
      <w:r w:rsidRPr="00614F24">
        <w:rPr>
          <w:rFonts w:ascii="Arial" w:eastAsia="Calibri" w:hAnsi="Arial" w:cs="Arial"/>
          <w:b/>
        </w:rPr>
        <w:t>erbaikan</w:t>
      </w:r>
      <w:proofErr w:type="spellEnd"/>
      <w:r w:rsidRPr="00614F24">
        <w:rPr>
          <w:rFonts w:ascii="Arial" w:eastAsia="Calibri" w:hAnsi="Arial" w:cs="Arial"/>
          <w:b/>
        </w:rPr>
        <w:t xml:space="preserve"> </w:t>
      </w:r>
    </w:p>
    <w:p w14:paraId="767C1F5F" w14:textId="77777777" w:rsidR="00EB6D54" w:rsidRPr="00614F24" w:rsidRDefault="00EB6D54" w:rsidP="00614F24">
      <w:pPr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614F24">
        <w:rPr>
          <w:rFonts w:ascii="Arial" w:hAnsi="Arial" w:cs="Arial"/>
        </w:rPr>
        <w:t>Setelah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seluruh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kebutuhan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untuk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perbaikan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tersedia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baik</w:t>
      </w:r>
      <w:proofErr w:type="spellEnd"/>
      <w:r w:rsidRPr="00614F24">
        <w:rPr>
          <w:rFonts w:ascii="Arial" w:hAnsi="Arial" w:cs="Arial"/>
        </w:rPr>
        <w:t xml:space="preserve"> spare part </w:t>
      </w:r>
      <w:proofErr w:type="spellStart"/>
      <w:r w:rsidRPr="00614F24">
        <w:rPr>
          <w:rFonts w:ascii="Arial" w:hAnsi="Arial" w:cs="Arial"/>
        </w:rPr>
        <w:t>ataupun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pihak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eksternal</w:t>
      </w:r>
      <w:proofErr w:type="spellEnd"/>
      <w:r w:rsidRPr="00614F24">
        <w:rPr>
          <w:rFonts w:ascii="Arial" w:hAnsi="Arial" w:cs="Arial"/>
        </w:rPr>
        <w:t xml:space="preserve"> (</w:t>
      </w:r>
      <w:proofErr w:type="spellStart"/>
      <w:r w:rsidRPr="00614F24">
        <w:rPr>
          <w:rFonts w:ascii="Arial" w:hAnsi="Arial" w:cs="Arial"/>
        </w:rPr>
        <w:t>jika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dibutuhkan</w:t>
      </w:r>
      <w:proofErr w:type="spellEnd"/>
      <w:r w:rsidRPr="00614F24">
        <w:rPr>
          <w:rFonts w:ascii="Arial" w:hAnsi="Arial" w:cs="Arial"/>
        </w:rPr>
        <w:t xml:space="preserve">), </w:t>
      </w:r>
      <w:proofErr w:type="spellStart"/>
      <w:r w:rsidRPr="00614F24">
        <w:rPr>
          <w:rFonts w:ascii="Arial" w:hAnsi="Arial" w:cs="Arial"/>
        </w:rPr>
        <w:t>lalu</w:t>
      </w:r>
      <w:proofErr w:type="spellEnd"/>
      <w:r w:rsidRPr="00614F24">
        <w:rPr>
          <w:rFonts w:ascii="Arial" w:hAnsi="Arial" w:cs="Arial"/>
        </w:rPr>
        <w:t xml:space="preserve"> proses </w:t>
      </w:r>
      <w:proofErr w:type="spellStart"/>
      <w:r w:rsidRPr="00614F24">
        <w:rPr>
          <w:rFonts w:ascii="Arial" w:hAnsi="Arial" w:cs="Arial"/>
        </w:rPr>
        <w:t>perbaikan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dilakukan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sesuai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dengan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jadual</w:t>
      </w:r>
      <w:proofErr w:type="spellEnd"/>
      <w:r w:rsidRPr="00614F24">
        <w:rPr>
          <w:rFonts w:ascii="Arial" w:hAnsi="Arial" w:cs="Arial"/>
        </w:rPr>
        <w:t xml:space="preserve"> yang </w:t>
      </w:r>
      <w:proofErr w:type="spellStart"/>
      <w:r w:rsidRPr="00614F24">
        <w:rPr>
          <w:rFonts w:ascii="Arial" w:hAnsi="Arial" w:cs="Arial"/>
        </w:rPr>
        <w:t>telah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direncanakan</w:t>
      </w:r>
      <w:proofErr w:type="spellEnd"/>
      <w:r w:rsidRPr="00614F24">
        <w:rPr>
          <w:rFonts w:ascii="Arial" w:hAnsi="Arial" w:cs="Arial"/>
        </w:rPr>
        <w:t>.</w:t>
      </w:r>
    </w:p>
    <w:p w14:paraId="12C18B00" w14:textId="2F85546E" w:rsidR="00615341" w:rsidRPr="00614F24" w:rsidRDefault="00EB6D54" w:rsidP="00D719CB">
      <w:pPr>
        <w:spacing w:line="360" w:lineRule="auto"/>
        <w:ind w:left="720"/>
        <w:jc w:val="both"/>
        <w:rPr>
          <w:rFonts w:ascii="Arial" w:hAnsi="Arial" w:cs="Arial"/>
          <w:color w:val="4F81BD" w:themeColor="accent1"/>
          <w:lang w:val="id-ID"/>
        </w:rPr>
      </w:pPr>
      <w:r w:rsidRPr="00614F24">
        <w:rPr>
          <w:rFonts w:ascii="Arial" w:hAnsi="Arial" w:cs="Arial"/>
          <w:color w:val="4F81BD" w:themeColor="accent1"/>
        </w:rPr>
        <w:t xml:space="preserve"> </w:t>
      </w:r>
    </w:p>
    <w:p w14:paraId="58010D58" w14:textId="6ED80CA0" w:rsidR="00EB6D54" w:rsidRPr="00614F24" w:rsidRDefault="00EB6D54" w:rsidP="00614F24">
      <w:pPr>
        <w:pStyle w:val="ListParagraph"/>
        <w:numPr>
          <w:ilvl w:val="1"/>
          <w:numId w:val="10"/>
        </w:numPr>
        <w:spacing w:line="360" w:lineRule="auto"/>
        <w:ind w:left="851" w:hanging="450"/>
        <w:jc w:val="both"/>
        <w:rPr>
          <w:rFonts w:ascii="Arial" w:eastAsia="Calibri" w:hAnsi="Arial" w:cs="Arial"/>
          <w:b/>
          <w:lang w:val="id-ID" w:eastAsia="id-ID"/>
        </w:rPr>
      </w:pPr>
      <w:proofErr w:type="spellStart"/>
      <w:r w:rsidRPr="00614F24">
        <w:rPr>
          <w:rFonts w:ascii="Arial" w:eastAsia="Calibri" w:hAnsi="Arial" w:cs="Arial"/>
          <w:b/>
          <w:lang w:eastAsia="id-ID"/>
        </w:rPr>
        <w:t>Dokumentasi</w:t>
      </w:r>
      <w:proofErr w:type="spellEnd"/>
      <w:r w:rsidRPr="00614F24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614F24">
        <w:rPr>
          <w:rFonts w:ascii="Arial" w:eastAsia="Calibri" w:hAnsi="Arial" w:cs="Arial"/>
          <w:b/>
          <w:lang w:eastAsia="id-ID"/>
        </w:rPr>
        <w:t>Pemeliharaan</w:t>
      </w:r>
      <w:proofErr w:type="spellEnd"/>
    </w:p>
    <w:p w14:paraId="3B69DC36" w14:textId="78FABE9C" w:rsidR="00EB6D54" w:rsidRPr="00614F24" w:rsidRDefault="00EB6D54" w:rsidP="00614F24">
      <w:pPr>
        <w:spacing w:after="120" w:line="360" w:lineRule="auto"/>
        <w:ind w:left="851"/>
        <w:jc w:val="both"/>
        <w:rPr>
          <w:rFonts w:ascii="Arial" w:eastAsia="Calibri" w:hAnsi="Arial" w:cs="Arial"/>
          <w:b/>
          <w:lang w:val="id-ID" w:eastAsia="id-ID"/>
        </w:rPr>
      </w:pPr>
      <w:proofErr w:type="spellStart"/>
      <w:r w:rsidRPr="00614F24">
        <w:rPr>
          <w:rFonts w:ascii="Arial" w:hAnsi="Arial" w:cs="Arial"/>
          <w:b/>
        </w:rPr>
        <w:t>Bagian</w:t>
      </w:r>
      <w:proofErr w:type="spellEnd"/>
      <w:r w:rsidRPr="00614F24">
        <w:rPr>
          <w:rFonts w:ascii="Arial" w:hAnsi="Arial" w:cs="Arial"/>
          <w:b/>
        </w:rPr>
        <w:t xml:space="preserve"> </w:t>
      </w:r>
      <w:proofErr w:type="spellStart"/>
      <w:r w:rsidRPr="00614F24">
        <w:rPr>
          <w:rFonts w:ascii="Arial" w:hAnsi="Arial" w:cs="Arial"/>
          <w:b/>
        </w:rPr>
        <w:t>Umum</w:t>
      </w:r>
      <w:proofErr w:type="spellEnd"/>
      <w:r w:rsidRPr="00614F24">
        <w:rPr>
          <w:rFonts w:ascii="Arial" w:hAnsi="Arial" w:cs="Arial"/>
        </w:rPr>
        <w:t xml:space="preserve"> </w:t>
      </w:r>
      <w:r w:rsidRPr="00614F24">
        <w:rPr>
          <w:rFonts w:ascii="Arial" w:hAnsi="Arial" w:cs="Arial"/>
          <w:lang w:val="id-ID"/>
        </w:rPr>
        <w:t xml:space="preserve">menyimpan semua </w:t>
      </w:r>
      <w:proofErr w:type="spellStart"/>
      <w:r w:rsidRPr="00614F24">
        <w:rPr>
          <w:rFonts w:ascii="Arial" w:hAnsi="Arial" w:cs="Arial"/>
        </w:rPr>
        <w:t>dokumen</w:t>
      </w:r>
      <w:proofErr w:type="spellEnd"/>
      <w:r w:rsidRPr="00614F24">
        <w:rPr>
          <w:rFonts w:ascii="Arial" w:hAnsi="Arial" w:cs="Arial"/>
        </w:rPr>
        <w:t xml:space="preserve"> yang </w:t>
      </w:r>
      <w:proofErr w:type="spellStart"/>
      <w:r w:rsidRPr="00614F24">
        <w:rPr>
          <w:rFonts w:ascii="Arial" w:hAnsi="Arial" w:cs="Arial"/>
        </w:rPr>
        <w:t>berhubungan</w:t>
      </w:r>
      <w:proofErr w:type="spellEnd"/>
      <w:r w:rsidRPr="00614F24">
        <w:rPr>
          <w:rFonts w:ascii="Arial" w:hAnsi="Arial" w:cs="Arial"/>
        </w:rPr>
        <w:t xml:space="preserve"> </w:t>
      </w:r>
      <w:proofErr w:type="spellStart"/>
      <w:r w:rsidRPr="00614F24">
        <w:rPr>
          <w:rFonts w:ascii="Arial" w:hAnsi="Arial" w:cs="Arial"/>
        </w:rPr>
        <w:t>dengan</w:t>
      </w:r>
      <w:proofErr w:type="spellEnd"/>
      <w:r w:rsidRPr="00614F24">
        <w:rPr>
          <w:rFonts w:ascii="Arial" w:hAnsi="Arial" w:cs="Arial"/>
        </w:rPr>
        <w:t xml:space="preserve"> proses </w:t>
      </w:r>
      <w:r w:rsidRPr="00614F24">
        <w:rPr>
          <w:rFonts w:ascii="Arial" w:hAnsi="Arial" w:cs="Arial"/>
          <w:lang w:val="id-ID"/>
        </w:rPr>
        <w:t>pe</w:t>
      </w:r>
      <w:proofErr w:type="spellStart"/>
      <w:r w:rsidRPr="00614F24">
        <w:rPr>
          <w:rFonts w:ascii="Arial" w:hAnsi="Arial" w:cs="Arial"/>
        </w:rPr>
        <w:t>rbaikan</w:t>
      </w:r>
      <w:proofErr w:type="spellEnd"/>
      <w:r w:rsidRPr="00614F24">
        <w:rPr>
          <w:rFonts w:ascii="Arial" w:hAnsi="Arial" w:cs="Arial"/>
          <w:lang w:val="id-ID"/>
        </w:rPr>
        <w:t>.</w:t>
      </w:r>
    </w:p>
    <w:p w14:paraId="78CC5103" w14:textId="77777777" w:rsidR="000C4F61" w:rsidRPr="00614F24" w:rsidRDefault="000C4F61" w:rsidP="00A20504">
      <w:pPr>
        <w:spacing w:after="120" w:line="276" w:lineRule="auto"/>
        <w:jc w:val="both"/>
        <w:rPr>
          <w:rFonts w:ascii="Arial" w:hAnsi="Arial" w:cs="Arial"/>
          <w:b/>
          <w:bCs/>
        </w:rPr>
      </w:pPr>
    </w:p>
    <w:p w14:paraId="514CDF51" w14:textId="77777777" w:rsidR="00C70610" w:rsidRPr="00614F24" w:rsidRDefault="00C70610" w:rsidP="00614F24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Arial" w:hAnsi="Arial" w:cs="Arial"/>
          <w:b/>
        </w:rPr>
      </w:pPr>
      <w:r w:rsidRPr="00614F24">
        <w:rPr>
          <w:rFonts w:ascii="Arial" w:hAnsi="Arial" w:cs="Arial"/>
          <w:b/>
          <w:lang w:val="id-ID"/>
        </w:rPr>
        <w:t xml:space="preserve">LAMPIRAN </w:t>
      </w:r>
    </w:p>
    <w:p w14:paraId="0D2010C1" w14:textId="7F3149C4" w:rsidR="002E7C2A" w:rsidRPr="00614F24" w:rsidRDefault="00610155" w:rsidP="00614F24">
      <w:pPr>
        <w:pStyle w:val="BodyTextIndent"/>
        <w:numPr>
          <w:ilvl w:val="0"/>
          <w:numId w:val="9"/>
        </w:numPr>
        <w:spacing w:line="276" w:lineRule="auto"/>
        <w:ind w:left="851" w:hanging="491"/>
        <w:jc w:val="both"/>
        <w:rPr>
          <w:rFonts w:ascii="Arial" w:hAnsi="Arial" w:cs="Arial"/>
          <w:lang w:val="sv-SE"/>
        </w:rPr>
      </w:pPr>
      <w:proofErr w:type="spellStart"/>
      <w:r w:rsidRPr="00614F24">
        <w:rPr>
          <w:rFonts w:ascii="Arial" w:hAnsi="Arial" w:cs="Arial"/>
          <w:lang w:val="fr-FR"/>
        </w:rPr>
        <w:t>Form</w:t>
      </w:r>
      <w:proofErr w:type="spellEnd"/>
      <w:r w:rsidRPr="00614F24">
        <w:rPr>
          <w:rFonts w:ascii="Arial" w:hAnsi="Arial" w:cs="Arial"/>
          <w:lang w:val="fr-FR"/>
        </w:rPr>
        <w:t xml:space="preserve"> </w:t>
      </w:r>
      <w:proofErr w:type="spellStart"/>
      <w:r w:rsidR="004723B6" w:rsidRPr="00614F24">
        <w:rPr>
          <w:rFonts w:ascii="Arial" w:hAnsi="Arial" w:cs="Arial"/>
          <w:lang w:val="fr-FR"/>
        </w:rPr>
        <w:t>Daftar</w:t>
      </w:r>
      <w:proofErr w:type="spellEnd"/>
      <w:r w:rsidR="004723B6" w:rsidRPr="00614F24">
        <w:rPr>
          <w:rFonts w:ascii="Arial" w:hAnsi="Arial" w:cs="Arial"/>
          <w:lang w:val="fr-FR"/>
        </w:rPr>
        <w:t xml:space="preserve"> </w:t>
      </w:r>
      <w:r w:rsidR="004723B6" w:rsidRPr="00614F24">
        <w:rPr>
          <w:rFonts w:ascii="Arial" w:hAnsi="Arial" w:cs="Arial"/>
          <w:lang w:val="id-ID"/>
        </w:rPr>
        <w:t>I</w:t>
      </w:r>
      <w:proofErr w:type="spellStart"/>
      <w:r w:rsidR="002E7C2A" w:rsidRPr="00614F24">
        <w:rPr>
          <w:rFonts w:ascii="Arial" w:hAnsi="Arial" w:cs="Arial"/>
          <w:lang w:val="fr-FR"/>
        </w:rPr>
        <w:t>nventaris</w:t>
      </w:r>
      <w:proofErr w:type="spellEnd"/>
      <w:r w:rsidR="002E7C2A" w:rsidRPr="00614F24">
        <w:rPr>
          <w:rFonts w:ascii="Arial" w:hAnsi="Arial" w:cs="Arial"/>
          <w:lang w:val="fr-FR"/>
        </w:rPr>
        <w:t xml:space="preserve"> </w:t>
      </w:r>
      <w:r w:rsidR="004723B6" w:rsidRPr="00614F24">
        <w:rPr>
          <w:rFonts w:ascii="Arial" w:hAnsi="Arial" w:cs="Arial"/>
          <w:lang w:val="id-ID"/>
        </w:rPr>
        <w:t>Peralatan/I</w:t>
      </w:r>
      <w:proofErr w:type="spellStart"/>
      <w:r w:rsidR="002E7C2A" w:rsidRPr="00614F24">
        <w:rPr>
          <w:rFonts w:ascii="Arial" w:hAnsi="Arial" w:cs="Arial"/>
          <w:lang w:val="fr-FR"/>
        </w:rPr>
        <w:t>nfrastruktur</w:t>
      </w:r>
      <w:proofErr w:type="spellEnd"/>
    </w:p>
    <w:p w14:paraId="3EE0FA88" w14:textId="77777777" w:rsidR="00A442B8" w:rsidRPr="00614F24" w:rsidRDefault="00610155" w:rsidP="00614F24">
      <w:pPr>
        <w:pStyle w:val="BodyTextIndent"/>
        <w:numPr>
          <w:ilvl w:val="0"/>
          <w:numId w:val="9"/>
        </w:numPr>
        <w:spacing w:line="276" w:lineRule="auto"/>
        <w:ind w:left="851" w:hanging="491"/>
        <w:jc w:val="both"/>
        <w:rPr>
          <w:rFonts w:ascii="Arial" w:hAnsi="Arial" w:cs="Arial"/>
          <w:lang w:val="fr-FR"/>
        </w:rPr>
      </w:pPr>
      <w:proofErr w:type="spellStart"/>
      <w:r w:rsidRPr="00614F24">
        <w:rPr>
          <w:rFonts w:ascii="Arial" w:hAnsi="Arial" w:cs="Arial"/>
          <w:lang w:val="fr-FR"/>
        </w:rPr>
        <w:t>Form</w:t>
      </w:r>
      <w:proofErr w:type="spellEnd"/>
      <w:r w:rsidRPr="00614F24">
        <w:rPr>
          <w:rFonts w:ascii="Arial" w:hAnsi="Arial" w:cs="Arial"/>
          <w:lang w:val="fr-FR"/>
        </w:rPr>
        <w:t xml:space="preserve"> </w:t>
      </w:r>
      <w:proofErr w:type="spellStart"/>
      <w:r w:rsidR="00A442B8" w:rsidRPr="00614F24">
        <w:rPr>
          <w:rFonts w:ascii="Arial" w:hAnsi="Arial" w:cs="Arial"/>
          <w:lang w:val="fr-FR"/>
        </w:rPr>
        <w:t>Peminjaman</w:t>
      </w:r>
      <w:proofErr w:type="spellEnd"/>
      <w:r w:rsidR="00A442B8" w:rsidRPr="00614F24">
        <w:rPr>
          <w:rFonts w:ascii="Arial" w:hAnsi="Arial" w:cs="Arial"/>
          <w:lang w:val="fr-FR"/>
        </w:rPr>
        <w:t xml:space="preserve"> </w:t>
      </w:r>
      <w:proofErr w:type="spellStart"/>
      <w:r w:rsidR="00A442B8" w:rsidRPr="00614F24">
        <w:rPr>
          <w:rFonts w:ascii="Arial" w:hAnsi="Arial" w:cs="Arial"/>
          <w:lang w:val="fr-FR"/>
        </w:rPr>
        <w:t>Inventaris</w:t>
      </w:r>
      <w:proofErr w:type="spellEnd"/>
    </w:p>
    <w:p w14:paraId="3DEE6845" w14:textId="4923464A" w:rsidR="00610155" w:rsidRPr="00614F24" w:rsidRDefault="00A442B8" w:rsidP="00614F24">
      <w:pPr>
        <w:pStyle w:val="BodyTextIndent"/>
        <w:numPr>
          <w:ilvl w:val="0"/>
          <w:numId w:val="9"/>
        </w:numPr>
        <w:spacing w:line="276" w:lineRule="auto"/>
        <w:ind w:left="851" w:hanging="491"/>
        <w:jc w:val="both"/>
        <w:rPr>
          <w:rFonts w:ascii="Arial" w:hAnsi="Arial" w:cs="Arial"/>
          <w:lang w:val="fr-FR"/>
        </w:rPr>
      </w:pPr>
      <w:proofErr w:type="spellStart"/>
      <w:r w:rsidRPr="00614F24">
        <w:rPr>
          <w:rFonts w:ascii="Arial" w:hAnsi="Arial" w:cs="Arial"/>
          <w:lang w:val="fr-FR"/>
        </w:rPr>
        <w:t>Form</w:t>
      </w:r>
      <w:proofErr w:type="spellEnd"/>
      <w:r w:rsidRPr="00614F24">
        <w:rPr>
          <w:rFonts w:ascii="Arial" w:hAnsi="Arial" w:cs="Arial"/>
          <w:lang w:val="fr-FR"/>
        </w:rPr>
        <w:t xml:space="preserve"> </w:t>
      </w:r>
      <w:r w:rsidR="00610155" w:rsidRPr="00614F24">
        <w:rPr>
          <w:rFonts w:ascii="Arial" w:hAnsi="Arial" w:cs="Arial"/>
          <w:lang w:val="fr-FR"/>
        </w:rPr>
        <w:t xml:space="preserve">Program </w:t>
      </w:r>
      <w:proofErr w:type="spellStart"/>
      <w:r w:rsidR="00610155" w:rsidRPr="00614F24">
        <w:rPr>
          <w:rFonts w:ascii="Arial" w:hAnsi="Arial" w:cs="Arial"/>
          <w:lang w:val="fr-FR"/>
        </w:rPr>
        <w:t>Pemeliharaan</w:t>
      </w:r>
      <w:proofErr w:type="spellEnd"/>
      <w:r w:rsidR="00610155" w:rsidRPr="00614F24">
        <w:rPr>
          <w:rFonts w:ascii="Arial" w:hAnsi="Arial" w:cs="Arial"/>
          <w:lang w:val="fr-FR"/>
        </w:rPr>
        <w:t xml:space="preserve">  </w:t>
      </w:r>
    </w:p>
    <w:p w14:paraId="222F65ED" w14:textId="67B163B3" w:rsidR="00D94DA1" w:rsidRPr="00614F24" w:rsidRDefault="00610155" w:rsidP="00614F24">
      <w:pPr>
        <w:pStyle w:val="BodyTextIndent"/>
        <w:numPr>
          <w:ilvl w:val="0"/>
          <w:numId w:val="9"/>
        </w:numPr>
        <w:spacing w:line="276" w:lineRule="auto"/>
        <w:ind w:left="851" w:hanging="491"/>
        <w:jc w:val="both"/>
        <w:rPr>
          <w:rFonts w:ascii="Arial" w:hAnsi="Arial" w:cs="Arial"/>
          <w:b/>
          <w:lang w:val="id-ID"/>
        </w:rPr>
      </w:pPr>
      <w:proofErr w:type="spellStart"/>
      <w:r w:rsidRPr="00614F24">
        <w:rPr>
          <w:rFonts w:ascii="Arial" w:hAnsi="Arial" w:cs="Arial"/>
          <w:lang w:val="fr-FR"/>
        </w:rPr>
        <w:t>Form</w:t>
      </w:r>
      <w:proofErr w:type="spellEnd"/>
      <w:r w:rsidRPr="00614F24">
        <w:rPr>
          <w:rFonts w:ascii="Arial" w:hAnsi="Arial" w:cs="Arial"/>
          <w:lang w:val="fr-FR"/>
        </w:rPr>
        <w:t xml:space="preserve"> </w:t>
      </w:r>
      <w:proofErr w:type="spellStart"/>
      <w:r w:rsidR="004723B6" w:rsidRPr="00614F24">
        <w:rPr>
          <w:rFonts w:ascii="Arial" w:hAnsi="Arial" w:cs="Arial"/>
          <w:lang w:val="fr-FR"/>
        </w:rPr>
        <w:t>Permintaan</w:t>
      </w:r>
      <w:proofErr w:type="spellEnd"/>
      <w:r w:rsidR="004723B6" w:rsidRPr="00614F24">
        <w:rPr>
          <w:rFonts w:ascii="Arial" w:hAnsi="Arial" w:cs="Arial"/>
          <w:lang w:val="fr-FR"/>
        </w:rPr>
        <w:t xml:space="preserve"> </w:t>
      </w:r>
      <w:r w:rsidR="004723B6" w:rsidRPr="00614F24">
        <w:rPr>
          <w:rFonts w:ascii="Arial" w:hAnsi="Arial" w:cs="Arial"/>
          <w:lang w:val="id-ID"/>
        </w:rPr>
        <w:t>P</w:t>
      </w:r>
      <w:proofErr w:type="spellStart"/>
      <w:r w:rsidR="002E7C2A" w:rsidRPr="00614F24">
        <w:rPr>
          <w:rFonts w:ascii="Arial" w:hAnsi="Arial" w:cs="Arial"/>
          <w:lang w:val="fr-FR"/>
        </w:rPr>
        <w:t>erbaikan</w:t>
      </w:r>
      <w:proofErr w:type="spellEnd"/>
      <w:r w:rsidR="002E7C2A" w:rsidRPr="00614F24">
        <w:rPr>
          <w:rFonts w:ascii="Arial" w:hAnsi="Arial" w:cs="Arial"/>
        </w:rPr>
        <w:t xml:space="preserve"> </w:t>
      </w:r>
    </w:p>
    <w:p w14:paraId="2E47A360" w14:textId="77777777" w:rsidR="00C70610" w:rsidRPr="00614F24" w:rsidRDefault="00C70610" w:rsidP="00C70610">
      <w:pPr>
        <w:pStyle w:val="BodyText2"/>
        <w:spacing w:after="0" w:line="276" w:lineRule="auto"/>
        <w:ind w:left="426"/>
        <w:jc w:val="both"/>
        <w:rPr>
          <w:rFonts w:ascii="Arial" w:hAnsi="Arial" w:cs="Arial"/>
          <w:b/>
        </w:rPr>
      </w:pPr>
    </w:p>
    <w:p w14:paraId="0D537105" w14:textId="77777777" w:rsidR="007E5FEA" w:rsidRPr="00614F24" w:rsidRDefault="007E5FEA" w:rsidP="00533D85">
      <w:pPr>
        <w:spacing w:after="120" w:line="360" w:lineRule="auto"/>
        <w:ind w:right="-22"/>
        <w:jc w:val="center"/>
        <w:rPr>
          <w:rFonts w:ascii="Arial" w:hAnsi="Arial" w:cs="Arial"/>
          <w:b/>
          <w:bCs/>
          <w:lang w:val="id-ID"/>
        </w:rPr>
      </w:pPr>
    </w:p>
    <w:sectPr w:rsidR="007E5FEA" w:rsidRPr="00614F24" w:rsidSect="000C4F61">
      <w:headerReference w:type="default" r:id="rId8"/>
      <w:footerReference w:type="default" r:id="rId9"/>
      <w:pgSz w:w="11909" w:h="16834" w:code="9"/>
      <w:pgMar w:top="1182" w:right="1584" w:bottom="1276" w:left="1296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1801C" w14:textId="77777777" w:rsidR="009F194F" w:rsidRDefault="009F194F" w:rsidP="005B1143">
      <w:r>
        <w:separator/>
      </w:r>
    </w:p>
  </w:endnote>
  <w:endnote w:type="continuationSeparator" w:id="0">
    <w:p w14:paraId="7D008432" w14:textId="77777777" w:rsidR="009F194F" w:rsidRDefault="009F194F" w:rsidP="005B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45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7CCF" w14:textId="294221B9" w:rsidR="000C4F61" w:rsidRDefault="0032620E" w:rsidP="00875360">
    <w:pPr>
      <w:pStyle w:val="Footer"/>
      <w:pBdr>
        <w:top w:val="single" w:sz="4" w:space="1" w:color="auto"/>
      </w:pBdr>
      <w:tabs>
        <w:tab w:val="right" w:pos="8280"/>
        <w:tab w:val="right" w:pos="13860"/>
      </w:tabs>
      <w:spacing w:line="276" w:lineRule="auto"/>
      <w:rPr>
        <w:rFonts w:ascii="Univers 45 Light" w:hAnsi="Univers 45 Light" w:cs="Arial"/>
        <w:b/>
        <w:i/>
        <w:iCs/>
        <w:sz w:val="12"/>
        <w:szCs w:val="12"/>
        <w:u w:val="single"/>
      </w:rPr>
    </w:pPr>
    <w:r>
      <w:rPr>
        <w:rFonts w:ascii="Univers 45 Light" w:hAnsi="Univers 45 Light"/>
        <w:sz w:val="18"/>
        <w:szCs w:val="18"/>
        <w:lang w:val="id-ID"/>
      </w:rPr>
      <w:t>PM-INK</w:t>
    </w:r>
    <w:r w:rsidR="000C4F61">
      <w:rPr>
        <w:rFonts w:ascii="Univers 45 Light" w:hAnsi="Univers 45 Light"/>
        <w:sz w:val="18"/>
        <w:szCs w:val="18"/>
      </w:rPr>
      <w:t>-</w:t>
    </w:r>
    <w:r w:rsidR="000C4F61">
      <w:rPr>
        <w:rFonts w:ascii="Univers 45 Light" w:hAnsi="Univers 45 Light"/>
        <w:sz w:val="18"/>
        <w:szCs w:val="18"/>
        <w:lang w:val="id-ID"/>
      </w:rPr>
      <w:t>1</w:t>
    </w:r>
    <w:r w:rsidR="008C61D9">
      <w:rPr>
        <w:rFonts w:ascii="Univers 45 Light" w:hAnsi="Univers 45 Light"/>
        <w:sz w:val="18"/>
        <w:szCs w:val="18"/>
      </w:rPr>
      <w:t>6/00</w:t>
    </w:r>
  </w:p>
  <w:p w14:paraId="3475D948" w14:textId="77777777" w:rsidR="009826E7" w:rsidRPr="005E30B6" w:rsidRDefault="009826E7" w:rsidP="00875360">
    <w:pPr>
      <w:pStyle w:val="Footer"/>
      <w:pBdr>
        <w:top w:val="single" w:sz="4" w:space="1" w:color="auto"/>
      </w:pBdr>
      <w:tabs>
        <w:tab w:val="right" w:pos="8280"/>
        <w:tab w:val="right" w:pos="13860"/>
      </w:tabs>
      <w:spacing w:line="276" w:lineRule="auto"/>
      <w:rPr>
        <w:rFonts w:ascii="Univers 45 Light" w:hAnsi="Univers 45 Light" w:cs="Arial"/>
        <w:b/>
        <w:i/>
        <w:iCs/>
        <w:sz w:val="12"/>
        <w:szCs w:val="16"/>
        <w:u w:val="single"/>
      </w:rPr>
    </w:pPr>
    <w:r>
      <w:rPr>
        <w:rFonts w:ascii="Univers 45 Light" w:hAnsi="Univers 45 Light" w:cs="Arial"/>
        <w:b/>
        <w:i/>
        <w:iCs/>
        <w:sz w:val="12"/>
        <w:szCs w:val="12"/>
        <w:u w:val="single"/>
        <w:lang w:val="id-ID"/>
      </w:rPr>
      <w:t>SALI</w:t>
    </w:r>
    <w:r w:rsidRPr="00875360">
      <w:rPr>
        <w:rFonts w:ascii="Univers 45 Light" w:hAnsi="Univers 45 Light" w:cs="Arial"/>
        <w:b/>
        <w:i/>
        <w:iCs/>
        <w:sz w:val="12"/>
        <w:szCs w:val="16"/>
        <w:u w:val="single"/>
      </w:rPr>
      <w:t>INA</w:t>
    </w:r>
    <w:r w:rsidRPr="005E30B6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N HARD COPY ADALAH DOKUMEN TIDAK TERKENDALI </w:t>
    </w:r>
  </w:p>
  <w:p w14:paraId="281D6EF5" w14:textId="77777777" w:rsidR="009826E7" w:rsidRPr="009436CB" w:rsidRDefault="009826E7" w:rsidP="00875360">
    <w:pPr>
      <w:pStyle w:val="Footer"/>
      <w:spacing w:line="276" w:lineRule="auto"/>
      <w:rPr>
        <w:i/>
        <w:sz w:val="12"/>
        <w:lang w:val="id-ID"/>
      </w:rPr>
    </w:pPr>
    <w:r w:rsidRPr="005E30B6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</w:t>
    </w:r>
    <w:r>
      <w:rPr>
        <w:rFonts w:ascii="Univers 45 Light" w:hAnsi="Univers 45 Light" w:cs="Arial"/>
        <w:i/>
        <w:iCs/>
        <w:sz w:val="12"/>
        <w:szCs w:val="16"/>
      </w:rPr>
      <w:t>C</w:t>
    </w:r>
    <w:r w:rsidRPr="005E30B6">
      <w:rPr>
        <w:rFonts w:ascii="Univers 45 Light" w:hAnsi="Univers 45 Light" w:cs="Arial"/>
        <w:i/>
        <w:iCs/>
        <w:sz w:val="12"/>
        <w:szCs w:val="16"/>
      </w:rPr>
      <w:t>UMEN</w:t>
    </w:r>
    <w:r>
      <w:rPr>
        <w:rFonts w:ascii="Univers 45 Light" w:hAnsi="Univers 45 Light" w:cs="Arial"/>
        <w:i/>
        <w:iCs/>
        <w:sz w:val="12"/>
        <w:szCs w:val="16"/>
      </w:rPr>
      <w:t>T CONTROLLER</w:t>
    </w:r>
  </w:p>
  <w:p w14:paraId="0C3671A4" w14:textId="77777777" w:rsidR="009826E7" w:rsidRDefault="00982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69A7D" w14:textId="77777777" w:rsidR="009F194F" w:rsidRDefault="009F194F" w:rsidP="005B1143">
      <w:r>
        <w:separator/>
      </w:r>
    </w:p>
  </w:footnote>
  <w:footnote w:type="continuationSeparator" w:id="0">
    <w:p w14:paraId="4EAB8566" w14:textId="77777777" w:rsidR="009F194F" w:rsidRDefault="009F194F" w:rsidP="005B1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8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94"/>
      <w:gridCol w:w="1620"/>
      <w:gridCol w:w="1924"/>
      <w:gridCol w:w="1800"/>
      <w:gridCol w:w="1650"/>
    </w:tblGrid>
    <w:tr w:rsidR="009826E7" w:rsidRPr="00BB57E5" w14:paraId="67CD6578" w14:textId="77777777" w:rsidTr="008C61D9">
      <w:tc>
        <w:tcPr>
          <w:tcW w:w="2394" w:type="dxa"/>
          <w:vMerge w:val="restart"/>
        </w:tcPr>
        <w:p w14:paraId="210D25CF" w14:textId="0C46B05A" w:rsidR="009826E7" w:rsidRPr="00BB57E5" w:rsidRDefault="008C61D9" w:rsidP="0019737C">
          <w:pPr>
            <w:pStyle w:val="Header"/>
            <w:ind w:left="-57" w:right="-57"/>
            <w:jc w:val="center"/>
            <w:rPr>
              <w:rFonts w:ascii="Trebuchet MS" w:hAnsi="Trebuchet MS"/>
              <w:b/>
              <w:sz w:val="16"/>
              <w:szCs w:val="16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0EE81516" wp14:editId="787D9CCB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7041E1" w14:textId="51796831" w:rsidR="009826E7" w:rsidRPr="00BB57E5" w:rsidRDefault="009826E7" w:rsidP="0019737C">
          <w:pPr>
            <w:pStyle w:val="Header"/>
            <w:ind w:left="-57" w:right="-57"/>
            <w:jc w:val="center"/>
            <w:rPr>
              <w:rFonts w:ascii="Arial Narrow" w:hAnsi="Arial Narrow" w:cs="Arial"/>
              <w:bCs/>
              <w:iCs/>
              <w:sz w:val="16"/>
              <w:szCs w:val="16"/>
            </w:rPr>
          </w:pPr>
        </w:p>
      </w:tc>
      <w:tc>
        <w:tcPr>
          <w:tcW w:w="6994" w:type="dxa"/>
          <w:gridSpan w:val="4"/>
          <w:vAlign w:val="center"/>
        </w:tcPr>
        <w:p w14:paraId="3D9C19BF" w14:textId="77777777" w:rsidR="009826E7" w:rsidRDefault="009826E7" w:rsidP="006371AA">
          <w:pPr>
            <w:pStyle w:val="Header"/>
            <w:jc w:val="center"/>
            <w:rPr>
              <w:b/>
              <w:bCs/>
              <w:sz w:val="32"/>
              <w:szCs w:val="32"/>
              <w:lang w:val="id-ID"/>
            </w:rPr>
          </w:pPr>
          <w:r w:rsidRPr="00101867">
            <w:rPr>
              <w:b/>
              <w:bCs/>
              <w:sz w:val="32"/>
              <w:szCs w:val="32"/>
              <w:lang w:val="id-ID"/>
            </w:rPr>
            <w:t xml:space="preserve">PROSEDUR </w:t>
          </w:r>
        </w:p>
        <w:p w14:paraId="28949964" w14:textId="2E44E08E" w:rsidR="009826E7" w:rsidRPr="00A157E1" w:rsidRDefault="00994ABF" w:rsidP="00A157E1">
          <w:pPr>
            <w:pStyle w:val="Header"/>
            <w:jc w:val="center"/>
            <w:rPr>
              <w:b/>
              <w:bCs/>
              <w:lang w:val="id-ID"/>
            </w:rPr>
          </w:pPr>
          <w:r>
            <w:rPr>
              <w:rFonts w:ascii="Book Antiqua" w:hAnsi="Book Antiqua" w:cs="Tahoma"/>
              <w:b/>
              <w:lang w:val="id-ID"/>
            </w:rPr>
            <w:t>INVENTARISASI DAN PENGELO</w:t>
          </w:r>
          <w:r w:rsidR="009826E7" w:rsidRPr="00A157E1">
            <w:rPr>
              <w:rFonts w:ascii="Book Antiqua" w:hAnsi="Book Antiqua" w:cs="Tahoma"/>
              <w:b/>
              <w:lang w:val="id-ID"/>
            </w:rPr>
            <w:t>LAAN INFRASTRUKTUR</w:t>
          </w:r>
        </w:p>
      </w:tc>
    </w:tr>
    <w:tr w:rsidR="009826E7" w:rsidRPr="00BB57E5" w14:paraId="1D2363B5" w14:textId="77777777" w:rsidTr="004076BC">
      <w:trPr>
        <w:trHeight w:val="225"/>
      </w:trPr>
      <w:tc>
        <w:tcPr>
          <w:tcW w:w="2394" w:type="dxa"/>
          <w:vMerge/>
        </w:tcPr>
        <w:p w14:paraId="4DBAAC1F" w14:textId="77777777" w:rsidR="009826E7" w:rsidRPr="00BB57E5" w:rsidRDefault="009826E7" w:rsidP="0019737C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fi-FI"/>
            </w:rPr>
          </w:pPr>
        </w:p>
      </w:tc>
      <w:tc>
        <w:tcPr>
          <w:tcW w:w="1620" w:type="dxa"/>
          <w:vAlign w:val="center"/>
        </w:tcPr>
        <w:p w14:paraId="0D6A00F3" w14:textId="77777777" w:rsidR="009826E7" w:rsidRPr="00BB57E5" w:rsidRDefault="009826E7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 w:rsidRPr="00BB57E5">
            <w:rPr>
              <w:rFonts w:ascii="Trebuchet MS" w:hAnsi="Trebuchet MS"/>
              <w:sz w:val="20"/>
              <w:szCs w:val="20"/>
            </w:rPr>
            <w:t xml:space="preserve">No. </w:t>
          </w: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Dokumen</w:t>
          </w:r>
          <w:proofErr w:type="spellEnd"/>
        </w:p>
      </w:tc>
      <w:tc>
        <w:tcPr>
          <w:tcW w:w="1924" w:type="dxa"/>
          <w:vAlign w:val="center"/>
        </w:tcPr>
        <w:p w14:paraId="36B31C08" w14:textId="77777777" w:rsidR="009826E7" w:rsidRPr="00BB57E5" w:rsidRDefault="009826E7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Revisi</w:t>
          </w:r>
          <w:proofErr w:type="spellEnd"/>
        </w:p>
      </w:tc>
      <w:tc>
        <w:tcPr>
          <w:tcW w:w="1800" w:type="dxa"/>
          <w:vAlign w:val="center"/>
        </w:tcPr>
        <w:p w14:paraId="104729C3" w14:textId="77777777" w:rsidR="009826E7" w:rsidRPr="00BB57E5" w:rsidRDefault="009826E7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Tanggal</w:t>
          </w:r>
          <w:proofErr w:type="spellEnd"/>
        </w:p>
      </w:tc>
      <w:tc>
        <w:tcPr>
          <w:tcW w:w="1650" w:type="dxa"/>
          <w:vAlign w:val="center"/>
        </w:tcPr>
        <w:p w14:paraId="1519E2ED" w14:textId="77777777" w:rsidR="009826E7" w:rsidRPr="00BB57E5" w:rsidRDefault="009826E7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Halaman</w:t>
          </w:r>
          <w:proofErr w:type="spellEnd"/>
        </w:p>
      </w:tc>
    </w:tr>
    <w:tr w:rsidR="009826E7" w:rsidRPr="00BB57E5" w14:paraId="18D6652F" w14:textId="77777777" w:rsidTr="000C2994">
      <w:trPr>
        <w:trHeight w:val="310"/>
      </w:trPr>
      <w:tc>
        <w:tcPr>
          <w:tcW w:w="2394" w:type="dxa"/>
          <w:vMerge/>
        </w:tcPr>
        <w:p w14:paraId="71B4E6C6" w14:textId="77777777" w:rsidR="009826E7" w:rsidRPr="00BB57E5" w:rsidRDefault="009826E7" w:rsidP="0019737C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20" w:type="dxa"/>
          <w:vAlign w:val="center"/>
        </w:tcPr>
        <w:p w14:paraId="440639D5" w14:textId="1735248A" w:rsidR="009826E7" w:rsidRPr="00A41D61" w:rsidRDefault="008C61D9" w:rsidP="00EF633A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 w:rsidRPr="008C61D9">
            <w:rPr>
              <w:rFonts w:ascii="Trebuchet MS" w:hAnsi="Trebuchet MS"/>
              <w:sz w:val="20"/>
              <w:szCs w:val="20"/>
            </w:rPr>
            <w:t>PM – INK – 16</w:t>
          </w:r>
        </w:p>
      </w:tc>
      <w:tc>
        <w:tcPr>
          <w:tcW w:w="1924" w:type="dxa"/>
          <w:vAlign w:val="center"/>
        </w:tcPr>
        <w:p w14:paraId="3DE57C9E" w14:textId="3DB233EB" w:rsidR="009826E7" w:rsidRPr="008C61D9" w:rsidRDefault="009826E7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0</w:t>
          </w:r>
          <w:r w:rsidR="008C61D9">
            <w:rPr>
              <w:rFonts w:ascii="Trebuchet MS" w:hAnsi="Trebuchet MS"/>
              <w:sz w:val="20"/>
              <w:szCs w:val="20"/>
            </w:rPr>
            <w:t>0</w:t>
          </w:r>
        </w:p>
      </w:tc>
      <w:tc>
        <w:tcPr>
          <w:tcW w:w="1800" w:type="dxa"/>
          <w:vAlign w:val="center"/>
        </w:tcPr>
        <w:p w14:paraId="27EA83E1" w14:textId="7402ECD0" w:rsidR="009826E7" w:rsidRPr="00104470" w:rsidRDefault="008C61D9" w:rsidP="00B9341E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  <w:lang w:val="id-ID"/>
            </w:rPr>
          </w:pPr>
          <w:r w:rsidRPr="008C61D9">
            <w:rPr>
              <w:rFonts w:ascii="Trebuchet MS" w:hAnsi="Trebuchet MS"/>
              <w:sz w:val="20"/>
              <w:szCs w:val="20"/>
              <w:lang w:val="id-ID"/>
            </w:rPr>
            <w:t>3</w:t>
          </w:r>
          <w:r w:rsidR="00614F24">
            <w:rPr>
              <w:rFonts w:ascii="Trebuchet MS" w:hAnsi="Trebuchet MS"/>
              <w:sz w:val="20"/>
              <w:szCs w:val="20"/>
            </w:rPr>
            <w:t>1</w:t>
          </w:r>
          <w:r w:rsidRPr="008C61D9">
            <w:rPr>
              <w:rFonts w:ascii="Trebuchet MS" w:hAnsi="Trebuchet MS"/>
              <w:sz w:val="20"/>
              <w:szCs w:val="20"/>
              <w:lang w:val="id-ID"/>
            </w:rPr>
            <w:t xml:space="preserve"> Oktober 2019</w:t>
          </w:r>
        </w:p>
      </w:tc>
      <w:tc>
        <w:tcPr>
          <w:tcW w:w="1650" w:type="dxa"/>
          <w:vAlign w:val="center"/>
        </w:tcPr>
        <w:p w14:paraId="6AD21757" w14:textId="77777777" w:rsidR="009826E7" w:rsidRPr="00BB57E5" w:rsidRDefault="00D12BCD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begin"/>
          </w:r>
          <w:r w:rsidR="009826E7" w:rsidRPr="00BB57E5">
            <w:rPr>
              <w:rStyle w:val="PageNumber"/>
              <w:rFonts w:ascii="Trebuchet MS" w:hAnsi="Trebuchet MS"/>
              <w:sz w:val="20"/>
              <w:szCs w:val="20"/>
            </w:rPr>
            <w:instrText xml:space="preserve"> PAGE </w:instrTex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separate"/>
          </w:r>
          <w:r w:rsidR="00F64E78">
            <w:rPr>
              <w:rStyle w:val="PageNumber"/>
              <w:rFonts w:ascii="Trebuchet MS" w:hAnsi="Trebuchet MS"/>
              <w:noProof/>
              <w:sz w:val="20"/>
              <w:szCs w:val="20"/>
            </w:rPr>
            <w:t>1</w: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end"/>
          </w:r>
          <w:r w:rsidR="009826E7" w:rsidRPr="00BB57E5">
            <w:rPr>
              <w:rStyle w:val="PageNumber"/>
              <w:rFonts w:ascii="Trebuchet MS" w:hAnsi="Trebuchet MS"/>
              <w:sz w:val="20"/>
              <w:szCs w:val="20"/>
            </w:rPr>
            <w:t xml:space="preserve"> </w:t>
          </w:r>
          <w:proofErr w:type="spellStart"/>
          <w:r w:rsidR="009826E7" w:rsidRPr="00BB57E5">
            <w:rPr>
              <w:rFonts w:ascii="Trebuchet MS" w:hAnsi="Trebuchet MS"/>
              <w:sz w:val="20"/>
              <w:szCs w:val="20"/>
            </w:rPr>
            <w:t>dari</w:t>
          </w:r>
          <w:proofErr w:type="spellEnd"/>
          <w:r w:rsidR="009826E7" w:rsidRPr="00BB57E5">
            <w:rPr>
              <w:rFonts w:ascii="Trebuchet MS" w:hAnsi="Trebuchet MS"/>
              <w:sz w:val="20"/>
              <w:szCs w:val="20"/>
            </w:rPr>
            <w:t xml:space="preserve"> </w: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begin"/>
          </w:r>
          <w:r w:rsidR="009826E7" w:rsidRPr="00BB57E5">
            <w:rPr>
              <w:rStyle w:val="PageNumber"/>
              <w:rFonts w:ascii="Trebuchet MS" w:hAnsi="Trebuchet MS"/>
              <w:sz w:val="20"/>
              <w:szCs w:val="20"/>
            </w:rPr>
            <w:instrText xml:space="preserve"> NUMPAGES </w:instrTex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separate"/>
          </w:r>
          <w:r w:rsidR="00F64E78">
            <w:rPr>
              <w:rStyle w:val="PageNumber"/>
              <w:rFonts w:ascii="Trebuchet MS" w:hAnsi="Trebuchet MS"/>
              <w:noProof/>
              <w:sz w:val="20"/>
              <w:szCs w:val="20"/>
            </w:rPr>
            <w:t>5</w: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end"/>
          </w:r>
        </w:p>
      </w:tc>
    </w:tr>
  </w:tbl>
  <w:p w14:paraId="73F48A39" w14:textId="77777777" w:rsidR="009826E7" w:rsidRDefault="00982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C21"/>
    <w:multiLevelType w:val="multilevel"/>
    <w:tmpl w:val="0409001D"/>
    <w:styleLink w:val="Style9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865050"/>
    <w:multiLevelType w:val="multilevel"/>
    <w:tmpl w:val="550402A6"/>
    <w:styleLink w:val="Style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3BC7117"/>
    <w:multiLevelType w:val="multilevel"/>
    <w:tmpl w:val="E802206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196163"/>
    <w:multiLevelType w:val="hybridMultilevel"/>
    <w:tmpl w:val="B986D0A2"/>
    <w:lvl w:ilvl="0" w:tplc="679EAE38">
      <w:start w:val="5"/>
      <w:numFmt w:val="decimal"/>
      <w:lvlText w:val="%1.3.2"/>
      <w:lvlJc w:val="left"/>
      <w:pPr>
        <w:ind w:left="720" w:hanging="360"/>
      </w:pPr>
      <w:rPr>
        <w:rFonts w:hint="default"/>
        <w:b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440D3"/>
    <w:multiLevelType w:val="multilevel"/>
    <w:tmpl w:val="E4F08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">
    <w:nsid w:val="0C58462A"/>
    <w:multiLevelType w:val="multilevel"/>
    <w:tmpl w:val="0409001D"/>
    <w:styleLink w:val="Style12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D360188"/>
    <w:multiLevelType w:val="multilevel"/>
    <w:tmpl w:val="D0A610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7">
    <w:nsid w:val="0EA4496E"/>
    <w:multiLevelType w:val="multilevel"/>
    <w:tmpl w:val="9E1E5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0F46290A"/>
    <w:multiLevelType w:val="multilevel"/>
    <w:tmpl w:val="0421001D"/>
    <w:styleLink w:val="Style22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17B512F"/>
    <w:multiLevelType w:val="hybridMultilevel"/>
    <w:tmpl w:val="67E8BB0C"/>
    <w:lvl w:ilvl="0" w:tplc="775A2E3A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  <w:sz w:val="24"/>
      </w:rPr>
    </w:lvl>
    <w:lvl w:ilvl="1" w:tplc="8FCC1F42">
      <w:start w:val="1"/>
      <w:numFmt w:val="lowerLetter"/>
      <w:lvlText w:val="%2."/>
      <w:lvlJc w:val="left"/>
      <w:pPr>
        <w:ind w:left="1440" w:hanging="360"/>
      </w:pPr>
    </w:lvl>
    <w:lvl w:ilvl="2" w:tplc="97342594">
      <w:start w:val="1"/>
      <w:numFmt w:val="lowerRoman"/>
      <w:lvlText w:val="%3."/>
      <w:lvlJc w:val="right"/>
      <w:pPr>
        <w:ind w:left="2160" w:hanging="180"/>
      </w:pPr>
    </w:lvl>
    <w:lvl w:ilvl="3" w:tplc="1C02CAA4" w:tentative="1">
      <w:start w:val="1"/>
      <w:numFmt w:val="decimal"/>
      <w:lvlText w:val="%4."/>
      <w:lvlJc w:val="left"/>
      <w:pPr>
        <w:ind w:left="2880" w:hanging="360"/>
      </w:pPr>
    </w:lvl>
    <w:lvl w:ilvl="4" w:tplc="87A434A2" w:tentative="1">
      <w:start w:val="1"/>
      <w:numFmt w:val="lowerLetter"/>
      <w:lvlText w:val="%5."/>
      <w:lvlJc w:val="left"/>
      <w:pPr>
        <w:ind w:left="3600" w:hanging="360"/>
      </w:pPr>
    </w:lvl>
    <w:lvl w:ilvl="5" w:tplc="91EECDBC" w:tentative="1">
      <w:start w:val="1"/>
      <w:numFmt w:val="lowerRoman"/>
      <w:lvlText w:val="%6."/>
      <w:lvlJc w:val="right"/>
      <w:pPr>
        <w:ind w:left="4320" w:hanging="180"/>
      </w:pPr>
    </w:lvl>
    <w:lvl w:ilvl="6" w:tplc="50BEDD9E" w:tentative="1">
      <w:start w:val="1"/>
      <w:numFmt w:val="decimal"/>
      <w:lvlText w:val="%7."/>
      <w:lvlJc w:val="left"/>
      <w:pPr>
        <w:ind w:left="5040" w:hanging="360"/>
      </w:pPr>
    </w:lvl>
    <w:lvl w:ilvl="7" w:tplc="BA96AAAE" w:tentative="1">
      <w:start w:val="1"/>
      <w:numFmt w:val="lowerLetter"/>
      <w:lvlText w:val="%8."/>
      <w:lvlJc w:val="left"/>
      <w:pPr>
        <w:ind w:left="5760" w:hanging="360"/>
      </w:pPr>
    </w:lvl>
    <w:lvl w:ilvl="8" w:tplc="428EBF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371FF"/>
    <w:multiLevelType w:val="hybridMultilevel"/>
    <w:tmpl w:val="E98E99EC"/>
    <w:lvl w:ilvl="0" w:tplc="998618D8">
      <w:start w:val="5"/>
      <w:numFmt w:val="decimal"/>
      <w:lvlText w:val="%1.3.5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417C81"/>
    <w:multiLevelType w:val="multilevel"/>
    <w:tmpl w:val="0409001D"/>
    <w:styleLink w:val="Style1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9905E8D"/>
    <w:multiLevelType w:val="multilevel"/>
    <w:tmpl w:val="151A0010"/>
    <w:styleLink w:val="Style11"/>
    <w:lvl w:ilvl="0">
      <w:start w:val="7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1B651B2B"/>
    <w:multiLevelType w:val="hybridMultilevel"/>
    <w:tmpl w:val="04CE9434"/>
    <w:lvl w:ilvl="0" w:tplc="9670CC3E">
      <w:start w:val="1"/>
      <w:numFmt w:val="decimal"/>
      <w:lvlText w:val="%1.3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7C77D0"/>
    <w:multiLevelType w:val="multilevel"/>
    <w:tmpl w:val="0421001D"/>
    <w:styleLink w:val="Style25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FF76C05"/>
    <w:multiLevelType w:val="multilevel"/>
    <w:tmpl w:val="BC6AD3EA"/>
    <w:styleLink w:val="Style21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89A5313"/>
    <w:multiLevelType w:val="multilevel"/>
    <w:tmpl w:val="0409001D"/>
    <w:styleLink w:val="Style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9E56521"/>
    <w:multiLevelType w:val="hybridMultilevel"/>
    <w:tmpl w:val="2F2ABEFA"/>
    <w:lvl w:ilvl="0" w:tplc="25C2DE04">
      <w:start w:val="5"/>
      <w:numFmt w:val="decimal"/>
      <w:lvlText w:val="%1.3.4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94EB1"/>
    <w:multiLevelType w:val="multilevel"/>
    <w:tmpl w:val="0421001D"/>
    <w:styleLink w:val="Style23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0014FAE"/>
    <w:multiLevelType w:val="multilevel"/>
    <w:tmpl w:val="0409001D"/>
    <w:styleLink w:val="Style17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1A12CCE"/>
    <w:multiLevelType w:val="multilevel"/>
    <w:tmpl w:val="E12CD774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Style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7F45C49"/>
    <w:multiLevelType w:val="multilevel"/>
    <w:tmpl w:val="0409001D"/>
    <w:styleLink w:val="Style5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B4463C3"/>
    <w:multiLevelType w:val="multilevel"/>
    <w:tmpl w:val="0421001D"/>
    <w:styleLink w:val="Style2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D3E2512"/>
    <w:multiLevelType w:val="multilevel"/>
    <w:tmpl w:val="0421001D"/>
    <w:styleLink w:val="Style20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E417437"/>
    <w:multiLevelType w:val="multilevel"/>
    <w:tmpl w:val="0409001D"/>
    <w:styleLink w:val="Style16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FFA0A79"/>
    <w:multiLevelType w:val="multilevel"/>
    <w:tmpl w:val="0409001D"/>
    <w:styleLink w:val="Style13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0D44A72"/>
    <w:multiLevelType w:val="multilevel"/>
    <w:tmpl w:val="550402A6"/>
    <w:styleLink w:val="Style19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2334E60"/>
    <w:multiLevelType w:val="hybridMultilevel"/>
    <w:tmpl w:val="0FA2FF9C"/>
    <w:lvl w:ilvl="0" w:tplc="AB763EA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AF61B6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ABF69684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26E4E6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6A50DA4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4C82204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E72A86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1ECD374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9D94ABA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47B61D3"/>
    <w:multiLevelType w:val="multilevel"/>
    <w:tmpl w:val="550402A6"/>
    <w:numStyleLink w:val="Style19"/>
  </w:abstractNum>
  <w:abstractNum w:abstractNumId="29">
    <w:nsid w:val="46F96FDE"/>
    <w:multiLevelType w:val="multilevel"/>
    <w:tmpl w:val="FFC6E61E"/>
    <w:styleLink w:val="Styl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7A30A51"/>
    <w:multiLevelType w:val="hybridMultilevel"/>
    <w:tmpl w:val="E0F22BCE"/>
    <w:lvl w:ilvl="0" w:tplc="0AE0A1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B28EA41C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44C497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A9F487D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D869C88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9E8CD3E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71ECCB94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88C45A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5F8918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49F3222A"/>
    <w:multiLevelType w:val="multilevel"/>
    <w:tmpl w:val="31088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Judulsub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Judulsub1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Judulsub2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4C2C7FD5"/>
    <w:multiLevelType w:val="multilevel"/>
    <w:tmpl w:val="60E0F1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513EE5"/>
    <w:multiLevelType w:val="multilevel"/>
    <w:tmpl w:val="0409001D"/>
    <w:styleLink w:val="Style15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9722A22"/>
    <w:multiLevelType w:val="hybridMultilevel"/>
    <w:tmpl w:val="35F8C7DA"/>
    <w:lvl w:ilvl="0" w:tplc="57CC9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A7B74" w:tentative="1">
      <w:start w:val="1"/>
      <w:numFmt w:val="lowerLetter"/>
      <w:lvlText w:val="%2."/>
      <w:lvlJc w:val="left"/>
      <w:pPr>
        <w:ind w:left="1440" w:hanging="360"/>
      </w:pPr>
    </w:lvl>
    <w:lvl w:ilvl="2" w:tplc="A132A456" w:tentative="1">
      <w:start w:val="1"/>
      <w:numFmt w:val="lowerRoman"/>
      <w:lvlText w:val="%3."/>
      <w:lvlJc w:val="right"/>
      <w:pPr>
        <w:ind w:left="2160" w:hanging="180"/>
      </w:pPr>
    </w:lvl>
    <w:lvl w:ilvl="3" w:tplc="E04A2C14" w:tentative="1">
      <w:start w:val="1"/>
      <w:numFmt w:val="decimal"/>
      <w:lvlText w:val="%4."/>
      <w:lvlJc w:val="left"/>
      <w:pPr>
        <w:ind w:left="2880" w:hanging="360"/>
      </w:pPr>
    </w:lvl>
    <w:lvl w:ilvl="4" w:tplc="81041C2A" w:tentative="1">
      <w:start w:val="1"/>
      <w:numFmt w:val="lowerLetter"/>
      <w:lvlText w:val="%5."/>
      <w:lvlJc w:val="left"/>
      <w:pPr>
        <w:ind w:left="3600" w:hanging="360"/>
      </w:pPr>
    </w:lvl>
    <w:lvl w:ilvl="5" w:tplc="D9D69CD0" w:tentative="1">
      <w:start w:val="1"/>
      <w:numFmt w:val="lowerRoman"/>
      <w:lvlText w:val="%6."/>
      <w:lvlJc w:val="right"/>
      <w:pPr>
        <w:ind w:left="4320" w:hanging="180"/>
      </w:pPr>
    </w:lvl>
    <w:lvl w:ilvl="6" w:tplc="7882853E" w:tentative="1">
      <w:start w:val="1"/>
      <w:numFmt w:val="decimal"/>
      <w:lvlText w:val="%7."/>
      <w:lvlJc w:val="left"/>
      <w:pPr>
        <w:ind w:left="5040" w:hanging="360"/>
      </w:pPr>
    </w:lvl>
    <w:lvl w:ilvl="7" w:tplc="226A86BC" w:tentative="1">
      <w:start w:val="1"/>
      <w:numFmt w:val="lowerLetter"/>
      <w:lvlText w:val="%8."/>
      <w:lvlJc w:val="left"/>
      <w:pPr>
        <w:ind w:left="5760" w:hanging="360"/>
      </w:pPr>
    </w:lvl>
    <w:lvl w:ilvl="8" w:tplc="54DE3A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C0C05"/>
    <w:multiLevelType w:val="hybridMultilevel"/>
    <w:tmpl w:val="F0B6F9F0"/>
    <w:lvl w:ilvl="0" w:tplc="336E876A">
      <w:start w:val="5"/>
      <w:numFmt w:val="decimal"/>
      <w:lvlText w:val="%1.3.3"/>
      <w:lvlJc w:val="left"/>
      <w:pPr>
        <w:ind w:left="720" w:hanging="360"/>
      </w:pPr>
      <w:rPr>
        <w:rFonts w:hint="default"/>
        <w:b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0718EB"/>
    <w:multiLevelType w:val="multilevel"/>
    <w:tmpl w:val="0409001D"/>
    <w:styleLink w:val="Style8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DDE1AB8"/>
    <w:multiLevelType w:val="multilevel"/>
    <w:tmpl w:val="0409001D"/>
    <w:styleLink w:val="Style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1687185"/>
    <w:multiLevelType w:val="multilevel"/>
    <w:tmpl w:val="8D2E7FC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3445A8D"/>
    <w:multiLevelType w:val="multilevel"/>
    <w:tmpl w:val="0421001D"/>
    <w:styleLink w:val="Style18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DD47B58"/>
    <w:multiLevelType w:val="hybridMultilevel"/>
    <w:tmpl w:val="4676A73E"/>
    <w:lvl w:ilvl="0" w:tplc="082AAA9E">
      <w:start w:val="5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20"/>
  </w:num>
  <w:num w:numId="4">
    <w:abstractNumId w:val="34"/>
  </w:num>
  <w:num w:numId="5">
    <w:abstractNumId w:val="6"/>
  </w:num>
  <w:num w:numId="6">
    <w:abstractNumId w:val="27"/>
  </w:num>
  <w:num w:numId="7">
    <w:abstractNumId w:val="30"/>
  </w:num>
  <w:num w:numId="8">
    <w:abstractNumId w:val="32"/>
  </w:num>
  <w:num w:numId="9">
    <w:abstractNumId w:val="9"/>
  </w:num>
  <w:num w:numId="10">
    <w:abstractNumId w:val="4"/>
  </w:num>
  <w:num w:numId="11">
    <w:abstractNumId w:val="29"/>
  </w:num>
  <w:num w:numId="12">
    <w:abstractNumId w:val="21"/>
  </w:num>
  <w:num w:numId="13">
    <w:abstractNumId w:val="37"/>
  </w:num>
  <w:num w:numId="14">
    <w:abstractNumId w:val="16"/>
  </w:num>
  <w:num w:numId="15">
    <w:abstractNumId w:val="36"/>
  </w:num>
  <w:num w:numId="16">
    <w:abstractNumId w:val="0"/>
  </w:num>
  <w:num w:numId="17">
    <w:abstractNumId w:val="1"/>
  </w:num>
  <w:num w:numId="18">
    <w:abstractNumId w:val="12"/>
  </w:num>
  <w:num w:numId="19">
    <w:abstractNumId w:val="5"/>
  </w:num>
  <w:num w:numId="20">
    <w:abstractNumId w:val="25"/>
  </w:num>
  <w:num w:numId="21">
    <w:abstractNumId w:val="11"/>
  </w:num>
  <w:num w:numId="22">
    <w:abstractNumId w:val="33"/>
  </w:num>
  <w:num w:numId="23">
    <w:abstractNumId w:val="24"/>
  </w:num>
  <w:num w:numId="24">
    <w:abstractNumId w:val="19"/>
  </w:num>
  <w:num w:numId="25">
    <w:abstractNumId w:val="39"/>
  </w:num>
  <w:num w:numId="26">
    <w:abstractNumId w:val="28"/>
  </w:num>
  <w:num w:numId="27">
    <w:abstractNumId w:val="26"/>
  </w:num>
  <w:num w:numId="28">
    <w:abstractNumId w:val="23"/>
  </w:num>
  <w:num w:numId="29">
    <w:abstractNumId w:val="15"/>
  </w:num>
  <w:num w:numId="30">
    <w:abstractNumId w:val="8"/>
  </w:num>
  <w:num w:numId="31">
    <w:abstractNumId w:val="18"/>
  </w:num>
  <w:num w:numId="32">
    <w:abstractNumId w:val="22"/>
  </w:num>
  <w:num w:numId="33">
    <w:abstractNumId w:val="14"/>
  </w:num>
  <w:num w:numId="34">
    <w:abstractNumId w:val="7"/>
  </w:num>
  <w:num w:numId="35">
    <w:abstractNumId w:val="13"/>
  </w:num>
  <w:num w:numId="36">
    <w:abstractNumId w:val="40"/>
  </w:num>
  <w:num w:numId="37">
    <w:abstractNumId w:val="3"/>
  </w:num>
  <w:num w:numId="38">
    <w:abstractNumId w:val="35"/>
  </w:num>
  <w:num w:numId="39">
    <w:abstractNumId w:val="17"/>
  </w:num>
  <w:num w:numId="40">
    <w:abstractNumId w:val="10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  <w15:person w15:author="Ferri Fatra">
    <w15:presenceInfo w15:providerId="Windows Live" w15:userId="ced307c3d497a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revisionView w:markup="0" w:comments="0" w:insDel="0" w:formatting="0"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43"/>
    <w:rsid w:val="00006056"/>
    <w:rsid w:val="00065DAB"/>
    <w:rsid w:val="00083E1E"/>
    <w:rsid w:val="000C2994"/>
    <w:rsid w:val="000C4F61"/>
    <w:rsid w:val="000E552E"/>
    <w:rsid w:val="00101867"/>
    <w:rsid w:val="001078F0"/>
    <w:rsid w:val="001320B9"/>
    <w:rsid w:val="00162840"/>
    <w:rsid w:val="0019737C"/>
    <w:rsid w:val="001C69EB"/>
    <w:rsid w:val="001E003E"/>
    <w:rsid w:val="001E573A"/>
    <w:rsid w:val="001F1595"/>
    <w:rsid w:val="001F5127"/>
    <w:rsid w:val="002008CC"/>
    <w:rsid w:val="0022438C"/>
    <w:rsid w:val="00236BD9"/>
    <w:rsid w:val="00297582"/>
    <w:rsid w:val="002E7C2A"/>
    <w:rsid w:val="003029FB"/>
    <w:rsid w:val="00316994"/>
    <w:rsid w:val="0032620E"/>
    <w:rsid w:val="00363D75"/>
    <w:rsid w:val="00393216"/>
    <w:rsid w:val="003D2FE9"/>
    <w:rsid w:val="003E4A51"/>
    <w:rsid w:val="004076BC"/>
    <w:rsid w:val="00421CB4"/>
    <w:rsid w:val="00441C2E"/>
    <w:rsid w:val="00461F6F"/>
    <w:rsid w:val="00465B1B"/>
    <w:rsid w:val="004723B6"/>
    <w:rsid w:val="00493FED"/>
    <w:rsid w:val="004B33A3"/>
    <w:rsid w:val="004E0DCF"/>
    <w:rsid w:val="00502A67"/>
    <w:rsid w:val="00533D85"/>
    <w:rsid w:val="005B1143"/>
    <w:rsid w:val="005B6F79"/>
    <w:rsid w:val="005F70CF"/>
    <w:rsid w:val="00601D0C"/>
    <w:rsid w:val="00610155"/>
    <w:rsid w:val="00614F24"/>
    <w:rsid w:val="00615341"/>
    <w:rsid w:val="006256D3"/>
    <w:rsid w:val="006358BF"/>
    <w:rsid w:val="006371AA"/>
    <w:rsid w:val="0064190B"/>
    <w:rsid w:val="006637E1"/>
    <w:rsid w:val="006B1EB0"/>
    <w:rsid w:val="006B332B"/>
    <w:rsid w:val="00764E97"/>
    <w:rsid w:val="007E5FEA"/>
    <w:rsid w:val="007F020B"/>
    <w:rsid w:val="00801D25"/>
    <w:rsid w:val="00854E29"/>
    <w:rsid w:val="00875360"/>
    <w:rsid w:val="008A3EAE"/>
    <w:rsid w:val="008B69B5"/>
    <w:rsid w:val="008B7B51"/>
    <w:rsid w:val="008C61D9"/>
    <w:rsid w:val="008E09EE"/>
    <w:rsid w:val="008E2203"/>
    <w:rsid w:val="0091122C"/>
    <w:rsid w:val="00931F83"/>
    <w:rsid w:val="00942928"/>
    <w:rsid w:val="00952FF4"/>
    <w:rsid w:val="009826E7"/>
    <w:rsid w:val="00994ABF"/>
    <w:rsid w:val="009B7821"/>
    <w:rsid w:val="009B783C"/>
    <w:rsid w:val="009E0CC8"/>
    <w:rsid w:val="009E22A8"/>
    <w:rsid w:val="009F194F"/>
    <w:rsid w:val="00A0202D"/>
    <w:rsid w:val="00A157E1"/>
    <w:rsid w:val="00A20504"/>
    <w:rsid w:val="00A22E25"/>
    <w:rsid w:val="00A313D9"/>
    <w:rsid w:val="00A41D61"/>
    <w:rsid w:val="00A4253C"/>
    <w:rsid w:val="00A442B8"/>
    <w:rsid w:val="00A45E31"/>
    <w:rsid w:val="00A81DDF"/>
    <w:rsid w:val="00AA5E08"/>
    <w:rsid w:val="00B02666"/>
    <w:rsid w:val="00B26BDC"/>
    <w:rsid w:val="00B51DF2"/>
    <w:rsid w:val="00B60015"/>
    <w:rsid w:val="00B703FF"/>
    <w:rsid w:val="00B9341E"/>
    <w:rsid w:val="00BB3B22"/>
    <w:rsid w:val="00C075B7"/>
    <w:rsid w:val="00C11331"/>
    <w:rsid w:val="00C301DA"/>
    <w:rsid w:val="00C51BC2"/>
    <w:rsid w:val="00C60E8F"/>
    <w:rsid w:val="00C70610"/>
    <w:rsid w:val="00C80613"/>
    <w:rsid w:val="00CA1800"/>
    <w:rsid w:val="00CA4DDE"/>
    <w:rsid w:val="00CC1296"/>
    <w:rsid w:val="00CD219B"/>
    <w:rsid w:val="00D04AF8"/>
    <w:rsid w:val="00D10904"/>
    <w:rsid w:val="00D12BCD"/>
    <w:rsid w:val="00D42F4F"/>
    <w:rsid w:val="00D5383C"/>
    <w:rsid w:val="00D719CB"/>
    <w:rsid w:val="00D818DD"/>
    <w:rsid w:val="00D94DA1"/>
    <w:rsid w:val="00D971FA"/>
    <w:rsid w:val="00E553B0"/>
    <w:rsid w:val="00E573FD"/>
    <w:rsid w:val="00E60186"/>
    <w:rsid w:val="00E719EA"/>
    <w:rsid w:val="00E94A5E"/>
    <w:rsid w:val="00E97740"/>
    <w:rsid w:val="00EB6D54"/>
    <w:rsid w:val="00EF2FF9"/>
    <w:rsid w:val="00EF633A"/>
    <w:rsid w:val="00F1792D"/>
    <w:rsid w:val="00F50B2B"/>
    <w:rsid w:val="00F62981"/>
    <w:rsid w:val="00F64E78"/>
    <w:rsid w:val="00F927B6"/>
    <w:rsid w:val="00FC6727"/>
    <w:rsid w:val="00F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4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B1143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5B1143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B114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B1143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5B11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1143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5B1143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B11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B1143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5B1143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5B1143"/>
  </w:style>
  <w:style w:type="paragraph" w:styleId="Footer">
    <w:name w:val="footer"/>
    <w:basedOn w:val="Normal"/>
    <w:link w:val="FooterChar"/>
    <w:unhideWhenUsed/>
    <w:rsid w:val="005B1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43"/>
  </w:style>
  <w:style w:type="character" w:styleId="PageNumber">
    <w:name w:val="page number"/>
    <w:basedOn w:val="DefaultParagraphFont"/>
    <w:rsid w:val="005B1143"/>
  </w:style>
  <w:style w:type="character" w:customStyle="1" w:styleId="Heading1Char">
    <w:name w:val="Heading 1 Char"/>
    <w:basedOn w:val="DefaultParagraphFont"/>
    <w:link w:val="Heading1"/>
    <w:rsid w:val="005B1143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B1143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B1143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B1143"/>
    <w:rPr>
      <w:rFonts w:ascii="Arial" w:eastAsia="Times New Roman" w:hAnsi="Arial"/>
      <w:b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5B1143"/>
    <w:rPr>
      <w:rFonts w:ascii="Times New Roman" w:eastAsia="Times New Roman" w:hAnsi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B1143"/>
    <w:rPr>
      <w:rFonts w:ascii="Arial" w:eastAsia="Times New Roman" w:hAnsi="Arial"/>
      <w:b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5B1143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B1143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B1143"/>
    <w:rPr>
      <w:rFonts w:ascii="Arial" w:eastAsia="Times New Roman" w:hAnsi="Arial"/>
      <w:b/>
      <w:sz w:val="40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5B1143"/>
    <w:pPr>
      <w:jc w:val="center"/>
    </w:pPr>
    <w:rPr>
      <w:rFonts w:ascii="Book Antiqua" w:hAnsi="Book Antiqua"/>
      <w:b/>
      <w:bCs/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rsid w:val="005B1143"/>
    <w:rPr>
      <w:rFonts w:ascii="Book Antiqua" w:eastAsia="Times New Roman" w:hAnsi="Book Antiqua" w:cs="Times New Roman"/>
      <w:b/>
      <w:bCs/>
      <w:i/>
      <w:iCs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5B11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B11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B11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B11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1973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73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197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3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ps">
    <w:name w:val="hps"/>
    <w:basedOn w:val="DefaultParagraphFont"/>
    <w:rsid w:val="0019737C"/>
  </w:style>
  <w:style w:type="paragraph" w:styleId="ListParagraph">
    <w:name w:val="List Paragraph"/>
    <w:basedOn w:val="Normal"/>
    <w:uiPriority w:val="34"/>
    <w:qFormat/>
    <w:rsid w:val="0019737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973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737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haracterStyle2">
    <w:name w:val="Character Style 2"/>
    <w:uiPriority w:val="99"/>
    <w:rsid w:val="0019737C"/>
    <w:rPr>
      <w:sz w:val="20"/>
    </w:rPr>
  </w:style>
  <w:style w:type="paragraph" w:customStyle="1" w:styleId="Style31">
    <w:name w:val="Style 31"/>
    <w:basedOn w:val="Normal"/>
    <w:uiPriority w:val="99"/>
    <w:rsid w:val="0019737C"/>
    <w:pPr>
      <w:widowControl w:val="0"/>
      <w:autoSpaceDE w:val="0"/>
      <w:autoSpaceDN w:val="0"/>
      <w:ind w:left="252"/>
    </w:pPr>
    <w:rPr>
      <w:rFonts w:ascii="Tahoma" w:hAnsi="Tahoma" w:cs="Tahoma"/>
      <w:sz w:val="19"/>
      <w:szCs w:val="19"/>
      <w:lang w:val="id-ID" w:eastAsia="id-ID"/>
    </w:rPr>
  </w:style>
  <w:style w:type="character" w:customStyle="1" w:styleId="CharacterStyle4">
    <w:name w:val="Character Style 4"/>
    <w:uiPriority w:val="99"/>
    <w:rsid w:val="0019737C"/>
    <w:rPr>
      <w:rFonts w:ascii="Tahoma" w:hAnsi="Tahoma"/>
      <w:sz w:val="19"/>
    </w:rPr>
  </w:style>
  <w:style w:type="character" w:customStyle="1" w:styleId="CharacterStyle1">
    <w:name w:val="Character Style 1"/>
    <w:uiPriority w:val="99"/>
    <w:rsid w:val="0019737C"/>
    <w:rPr>
      <w:rFonts w:ascii="Tahoma" w:hAnsi="Tahoma"/>
      <w:sz w:val="27"/>
    </w:rPr>
  </w:style>
  <w:style w:type="paragraph" w:customStyle="1" w:styleId="Style26">
    <w:name w:val="Style 2"/>
    <w:basedOn w:val="Normal"/>
    <w:uiPriority w:val="99"/>
    <w:rsid w:val="0019737C"/>
    <w:pPr>
      <w:widowControl w:val="0"/>
      <w:autoSpaceDE w:val="0"/>
      <w:autoSpaceDN w:val="0"/>
      <w:adjustRightInd w:val="0"/>
    </w:pPr>
    <w:rPr>
      <w:sz w:val="20"/>
      <w:szCs w:val="20"/>
      <w:lang w:val="id-ID" w:eastAsia="id-ID"/>
    </w:rPr>
  </w:style>
  <w:style w:type="paragraph" w:customStyle="1" w:styleId="Style33">
    <w:name w:val="Style 33"/>
    <w:basedOn w:val="Normal"/>
    <w:uiPriority w:val="99"/>
    <w:rsid w:val="0019737C"/>
    <w:pPr>
      <w:widowControl w:val="0"/>
      <w:autoSpaceDE w:val="0"/>
      <w:autoSpaceDN w:val="0"/>
      <w:ind w:left="540"/>
    </w:pPr>
    <w:rPr>
      <w:rFonts w:ascii="Tahoma" w:hAnsi="Tahoma" w:cs="Tahoma"/>
      <w:sz w:val="20"/>
      <w:szCs w:val="20"/>
      <w:lang w:val="id-ID" w:eastAsia="id-ID"/>
    </w:rPr>
  </w:style>
  <w:style w:type="character" w:customStyle="1" w:styleId="CharacterStyle3">
    <w:name w:val="Character Style 3"/>
    <w:uiPriority w:val="99"/>
    <w:rsid w:val="0019737C"/>
    <w:rPr>
      <w:rFonts w:ascii="Tahoma" w:hAnsi="Tahoma"/>
      <w:sz w:val="20"/>
    </w:rPr>
  </w:style>
  <w:style w:type="paragraph" w:customStyle="1" w:styleId="Style30">
    <w:name w:val="Style 30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Tahoma" w:hAnsi="Tahoma" w:cs="Tahoma"/>
      <w:b/>
      <w:bCs/>
      <w:sz w:val="21"/>
      <w:szCs w:val="21"/>
      <w:lang w:val="id-ID" w:eastAsia="id-ID"/>
    </w:rPr>
  </w:style>
  <w:style w:type="character" w:customStyle="1" w:styleId="CharacterStyle5">
    <w:name w:val="Character Style 5"/>
    <w:uiPriority w:val="99"/>
    <w:rsid w:val="0019737C"/>
    <w:rPr>
      <w:rFonts w:ascii="Tahoma" w:hAnsi="Tahoma"/>
      <w:b/>
      <w:sz w:val="21"/>
    </w:rPr>
  </w:style>
  <w:style w:type="paragraph" w:customStyle="1" w:styleId="Style29">
    <w:name w:val="Style 29"/>
    <w:basedOn w:val="Normal"/>
    <w:uiPriority w:val="99"/>
    <w:rsid w:val="0019737C"/>
    <w:pPr>
      <w:widowControl w:val="0"/>
      <w:autoSpaceDE w:val="0"/>
      <w:autoSpaceDN w:val="0"/>
      <w:ind w:left="1944" w:right="288" w:hanging="360"/>
    </w:pPr>
    <w:rPr>
      <w:rFonts w:ascii="Tahoma" w:hAnsi="Tahoma" w:cs="Tahoma"/>
      <w:sz w:val="21"/>
      <w:szCs w:val="21"/>
      <w:lang w:val="id-ID" w:eastAsia="id-ID"/>
    </w:rPr>
  </w:style>
  <w:style w:type="character" w:customStyle="1" w:styleId="CharacterStyle6">
    <w:name w:val="Character Style 6"/>
    <w:uiPriority w:val="99"/>
    <w:rsid w:val="0019737C"/>
    <w:rPr>
      <w:rFonts w:ascii="Tahoma" w:hAnsi="Tahoma"/>
      <w:sz w:val="21"/>
    </w:rPr>
  </w:style>
  <w:style w:type="paragraph" w:customStyle="1" w:styleId="Style32">
    <w:name w:val="Style 32"/>
    <w:basedOn w:val="Normal"/>
    <w:uiPriority w:val="99"/>
    <w:rsid w:val="0019737C"/>
    <w:pPr>
      <w:widowControl w:val="0"/>
      <w:autoSpaceDE w:val="0"/>
      <w:autoSpaceDN w:val="0"/>
      <w:spacing w:before="288"/>
      <w:ind w:left="1944" w:right="144" w:hanging="360"/>
      <w:jc w:val="both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Style220">
    <w:name w:val="Style 22"/>
    <w:basedOn w:val="Normal"/>
    <w:uiPriority w:val="99"/>
    <w:rsid w:val="0019737C"/>
    <w:pPr>
      <w:widowControl w:val="0"/>
      <w:autoSpaceDE w:val="0"/>
      <w:autoSpaceDN w:val="0"/>
      <w:ind w:left="864" w:right="144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80">
    <w:name w:val="Style 8"/>
    <w:basedOn w:val="Normal"/>
    <w:uiPriority w:val="99"/>
    <w:rsid w:val="0019737C"/>
    <w:pPr>
      <w:widowControl w:val="0"/>
      <w:autoSpaceDE w:val="0"/>
      <w:autoSpaceDN w:val="0"/>
      <w:ind w:left="2232" w:right="72" w:hanging="360"/>
      <w:jc w:val="both"/>
    </w:pPr>
    <w:rPr>
      <w:rFonts w:ascii="Tahoma" w:hAnsi="Tahoma" w:cs="Tahoma"/>
      <w:sz w:val="22"/>
      <w:szCs w:val="22"/>
      <w:lang w:val="id-ID" w:eastAsia="id-ID"/>
    </w:rPr>
  </w:style>
  <w:style w:type="character" w:customStyle="1" w:styleId="CharacterStyle7">
    <w:name w:val="Character Style 7"/>
    <w:uiPriority w:val="99"/>
    <w:rsid w:val="0019737C"/>
    <w:rPr>
      <w:rFonts w:ascii="Tahoma" w:hAnsi="Tahoma"/>
      <w:sz w:val="22"/>
    </w:rPr>
  </w:style>
  <w:style w:type="paragraph" w:customStyle="1" w:styleId="Style34">
    <w:name w:val="Style 34"/>
    <w:basedOn w:val="Normal"/>
    <w:uiPriority w:val="99"/>
    <w:rsid w:val="0019737C"/>
    <w:pPr>
      <w:widowControl w:val="0"/>
      <w:autoSpaceDE w:val="0"/>
      <w:autoSpaceDN w:val="0"/>
      <w:ind w:left="180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00">
    <w:name w:val="Style 10"/>
    <w:basedOn w:val="Normal"/>
    <w:uiPriority w:val="99"/>
    <w:rsid w:val="0019737C"/>
    <w:pPr>
      <w:widowControl w:val="0"/>
      <w:autoSpaceDE w:val="0"/>
      <w:autoSpaceDN w:val="0"/>
      <w:spacing w:before="216"/>
      <w:ind w:left="1800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240">
    <w:name w:val="Style 24"/>
    <w:basedOn w:val="Normal"/>
    <w:uiPriority w:val="99"/>
    <w:rsid w:val="0019737C"/>
    <w:pPr>
      <w:widowControl w:val="0"/>
      <w:autoSpaceDE w:val="0"/>
      <w:autoSpaceDN w:val="0"/>
      <w:spacing w:before="252"/>
      <w:ind w:left="864" w:right="144"/>
      <w:jc w:val="both"/>
    </w:pPr>
    <w:rPr>
      <w:rFonts w:ascii="Verdana" w:hAnsi="Verdana" w:cs="Verdana"/>
      <w:sz w:val="22"/>
      <w:szCs w:val="22"/>
      <w:lang w:val="id-ID" w:eastAsia="id-ID"/>
    </w:rPr>
  </w:style>
  <w:style w:type="paragraph" w:customStyle="1" w:styleId="Style110">
    <w:name w:val="Style 11"/>
    <w:basedOn w:val="Normal"/>
    <w:uiPriority w:val="99"/>
    <w:rsid w:val="0019737C"/>
    <w:pPr>
      <w:widowControl w:val="0"/>
      <w:autoSpaceDE w:val="0"/>
      <w:autoSpaceDN w:val="0"/>
      <w:spacing w:before="288"/>
      <w:ind w:left="864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20">
    <w:name w:val="Style 12"/>
    <w:basedOn w:val="Normal"/>
    <w:uiPriority w:val="99"/>
    <w:rsid w:val="0019737C"/>
    <w:pPr>
      <w:widowControl w:val="0"/>
      <w:autoSpaceDE w:val="0"/>
      <w:autoSpaceDN w:val="0"/>
      <w:spacing w:before="216"/>
      <w:ind w:left="1008"/>
    </w:pPr>
    <w:rPr>
      <w:rFonts w:ascii="Verdana" w:hAnsi="Verdana" w:cs="Verdana"/>
      <w:sz w:val="22"/>
      <w:szCs w:val="22"/>
      <w:lang w:val="id-ID" w:eastAsia="id-ID"/>
    </w:rPr>
  </w:style>
  <w:style w:type="character" w:customStyle="1" w:styleId="CharacterStyle8">
    <w:name w:val="Character Style 8"/>
    <w:uiPriority w:val="99"/>
    <w:rsid w:val="0019737C"/>
    <w:rPr>
      <w:rFonts w:ascii="Verdana" w:hAnsi="Verdana"/>
      <w:sz w:val="22"/>
    </w:rPr>
  </w:style>
  <w:style w:type="paragraph" w:customStyle="1" w:styleId="Style140">
    <w:name w:val="Style 14"/>
    <w:basedOn w:val="Normal"/>
    <w:uiPriority w:val="99"/>
    <w:rsid w:val="0019737C"/>
    <w:pPr>
      <w:widowControl w:val="0"/>
      <w:autoSpaceDE w:val="0"/>
      <w:autoSpaceDN w:val="0"/>
      <w:spacing w:before="252"/>
      <w:ind w:left="648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50">
    <w:name w:val="Style 15"/>
    <w:basedOn w:val="Normal"/>
    <w:uiPriority w:val="99"/>
    <w:rsid w:val="0019737C"/>
    <w:pPr>
      <w:widowControl w:val="0"/>
      <w:autoSpaceDE w:val="0"/>
      <w:autoSpaceDN w:val="0"/>
      <w:ind w:left="1368" w:right="216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80">
    <w:name w:val="Style 18"/>
    <w:basedOn w:val="Normal"/>
    <w:uiPriority w:val="99"/>
    <w:rsid w:val="0019737C"/>
    <w:pPr>
      <w:widowControl w:val="0"/>
      <w:autoSpaceDE w:val="0"/>
      <w:autoSpaceDN w:val="0"/>
      <w:ind w:left="252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90">
    <w:name w:val="Style 19"/>
    <w:basedOn w:val="Normal"/>
    <w:uiPriority w:val="99"/>
    <w:rsid w:val="0019737C"/>
    <w:pPr>
      <w:widowControl w:val="0"/>
      <w:autoSpaceDE w:val="0"/>
      <w:autoSpaceDN w:val="0"/>
      <w:spacing w:before="288"/>
      <w:ind w:left="648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Judulsub">
    <w:name w:val="Judulsub"/>
    <w:basedOn w:val="Normal"/>
    <w:rsid w:val="0019737C"/>
    <w:pPr>
      <w:numPr>
        <w:ilvl w:val="1"/>
        <w:numId w:val="2"/>
      </w:numPr>
      <w:tabs>
        <w:tab w:val="clear" w:pos="792"/>
        <w:tab w:val="num" w:pos="900"/>
      </w:tabs>
      <w:spacing w:before="20" w:after="20" w:line="288" w:lineRule="auto"/>
      <w:ind w:left="900" w:hanging="900"/>
      <w:jc w:val="both"/>
    </w:pPr>
    <w:rPr>
      <w:rFonts w:ascii="Arial" w:eastAsia="MS Mincho" w:hAnsi="Arial" w:cs="Arial"/>
      <w:szCs w:val="20"/>
    </w:rPr>
  </w:style>
  <w:style w:type="paragraph" w:customStyle="1" w:styleId="Judulsub1">
    <w:name w:val="Judulsub1"/>
    <w:basedOn w:val="Judulsub"/>
    <w:rsid w:val="0019737C"/>
    <w:pPr>
      <w:numPr>
        <w:ilvl w:val="2"/>
      </w:numPr>
      <w:tabs>
        <w:tab w:val="clear" w:pos="1224"/>
        <w:tab w:val="num" w:pos="1890"/>
      </w:tabs>
      <w:ind w:left="1890" w:hanging="990"/>
    </w:pPr>
  </w:style>
  <w:style w:type="paragraph" w:customStyle="1" w:styleId="Judulsub2">
    <w:name w:val="Judulsub2"/>
    <w:basedOn w:val="Judulsub1"/>
    <w:rsid w:val="0019737C"/>
    <w:pPr>
      <w:numPr>
        <w:ilvl w:val="3"/>
      </w:numPr>
      <w:tabs>
        <w:tab w:val="clear" w:pos="1728"/>
        <w:tab w:val="num" w:pos="1890"/>
      </w:tabs>
      <w:ind w:left="1890" w:hanging="990"/>
    </w:pPr>
  </w:style>
  <w:style w:type="paragraph" w:customStyle="1" w:styleId="Style230">
    <w:name w:val="Style 23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Verdana" w:hAnsi="Verdana" w:cs="Verdana"/>
      <w:sz w:val="22"/>
      <w:szCs w:val="22"/>
      <w:lang w:val="id-ID"/>
    </w:rPr>
  </w:style>
  <w:style w:type="paragraph" w:customStyle="1" w:styleId="BodyTextIndent0">
    <w:name w:val="Body Text Indent 0"/>
    <w:basedOn w:val="Normal"/>
    <w:rsid w:val="0019737C"/>
    <w:pPr>
      <w:spacing w:before="60" w:after="180" w:line="320" w:lineRule="atLeast"/>
      <w:ind w:left="558"/>
      <w:jc w:val="both"/>
    </w:pPr>
    <w:rPr>
      <w:rFonts w:ascii="Verdana" w:hAnsi="Verdana"/>
      <w:lang w:val="en-GB"/>
    </w:rPr>
  </w:style>
  <w:style w:type="paragraph" w:customStyle="1" w:styleId="QMTierII">
    <w:name w:val="QM Tier II"/>
    <w:basedOn w:val="Normal"/>
    <w:rsid w:val="0019737C"/>
    <w:pPr>
      <w:spacing w:before="40" w:after="80"/>
      <w:ind w:left="720"/>
    </w:pPr>
    <w:rPr>
      <w:rFonts w:ascii="Arial" w:eastAsia="MS Mincho" w:hAnsi="Arial"/>
      <w:sz w:val="22"/>
      <w:szCs w:val="20"/>
    </w:rPr>
  </w:style>
  <w:style w:type="character" w:styleId="FollowedHyperlink">
    <w:name w:val="FollowedHyperlink"/>
    <w:rsid w:val="0019737C"/>
    <w:rPr>
      <w:color w:val="800080"/>
      <w:u w:val="single"/>
    </w:rPr>
  </w:style>
  <w:style w:type="paragraph" w:styleId="BlockText">
    <w:name w:val="Block Text"/>
    <w:basedOn w:val="Normal"/>
    <w:rsid w:val="0019737C"/>
    <w:pPr>
      <w:ind w:left="450" w:right="216" w:hanging="450"/>
      <w:jc w:val="both"/>
    </w:pPr>
    <w:rPr>
      <w:sz w:val="20"/>
      <w:szCs w:val="20"/>
    </w:rPr>
  </w:style>
  <w:style w:type="paragraph" w:customStyle="1" w:styleId="d">
    <w:name w:val="d"/>
    <w:basedOn w:val="BlockText"/>
    <w:rsid w:val="0019737C"/>
    <w:pPr>
      <w:spacing w:line="360" w:lineRule="auto"/>
      <w:ind w:left="602" w:right="156" w:hanging="30"/>
    </w:pPr>
    <w:rPr>
      <w:b/>
      <w:bCs/>
      <w:sz w:val="24"/>
    </w:rPr>
  </w:style>
  <w:style w:type="paragraph" w:customStyle="1" w:styleId="Style1">
    <w:name w:val="Style1"/>
    <w:basedOn w:val="Normal"/>
    <w:rsid w:val="0019737C"/>
    <w:pPr>
      <w:numPr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2">
    <w:name w:val="Style2"/>
    <w:basedOn w:val="Normal"/>
    <w:rsid w:val="0019737C"/>
    <w:pPr>
      <w:numPr>
        <w:ilvl w:val="1"/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3">
    <w:name w:val="Style3"/>
    <w:basedOn w:val="BodyText"/>
    <w:rsid w:val="0019737C"/>
    <w:pPr>
      <w:widowControl w:val="0"/>
      <w:numPr>
        <w:ilvl w:val="2"/>
        <w:numId w:val="3"/>
      </w:numPr>
      <w:spacing w:after="0"/>
      <w:jc w:val="both"/>
    </w:pPr>
    <w:rPr>
      <w:rFonts w:ascii="Humanst521 BT" w:eastAsia="MS Gothic" w:hAnsi="Humanst521 BT" w:cs="Tahoma"/>
      <w:b/>
      <w:kern w:val="2"/>
      <w:szCs w:val="20"/>
      <w:lang w:val="id-ID"/>
    </w:rPr>
  </w:style>
  <w:style w:type="paragraph" w:styleId="Date">
    <w:name w:val="Date"/>
    <w:basedOn w:val="Normal"/>
    <w:next w:val="Normal"/>
    <w:link w:val="DateChar"/>
    <w:rsid w:val="0019737C"/>
    <w:pPr>
      <w:widowControl w:val="0"/>
      <w:spacing w:line="360" w:lineRule="atLeast"/>
      <w:jc w:val="both"/>
    </w:pPr>
    <w:rPr>
      <w:rFonts w:eastAsia="Mincho"/>
      <w:szCs w:val="20"/>
      <w:lang w:val="id-ID"/>
    </w:rPr>
  </w:style>
  <w:style w:type="character" w:customStyle="1" w:styleId="DateChar">
    <w:name w:val="Date Char"/>
    <w:basedOn w:val="DefaultParagraphFont"/>
    <w:link w:val="Date"/>
    <w:rsid w:val="0019737C"/>
    <w:rPr>
      <w:rFonts w:ascii="Times New Roman" w:eastAsia="Mincho" w:hAnsi="Times New Roman" w:cs="Times New Roman"/>
      <w:sz w:val="24"/>
      <w:szCs w:val="20"/>
    </w:rPr>
  </w:style>
  <w:style w:type="numbering" w:customStyle="1" w:styleId="Style4">
    <w:name w:val="Style4"/>
    <w:uiPriority w:val="99"/>
    <w:rsid w:val="00A41D61"/>
    <w:pPr>
      <w:numPr>
        <w:numId w:val="11"/>
      </w:numPr>
    </w:pPr>
  </w:style>
  <w:style w:type="numbering" w:customStyle="1" w:styleId="Style5">
    <w:name w:val="Style5"/>
    <w:uiPriority w:val="99"/>
    <w:rsid w:val="00A41D61"/>
    <w:pPr>
      <w:numPr>
        <w:numId w:val="12"/>
      </w:numPr>
    </w:pPr>
  </w:style>
  <w:style w:type="numbering" w:customStyle="1" w:styleId="Style6">
    <w:name w:val="Style6"/>
    <w:uiPriority w:val="99"/>
    <w:rsid w:val="00A41D61"/>
    <w:pPr>
      <w:numPr>
        <w:numId w:val="13"/>
      </w:numPr>
    </w:pPr>
  </w:style>
  <w:style w:type="numbering" w:customStyle="1" w:styleId="Style7">
    <w:name w:val="Style7"/>
    <w:uiPriority w:val="99"/>
    <w:rsid w:val="00393216"/>
    <w:pPr>
      <w:numPr>
        <w:numId w:val="14"/>
      </w:numPr>
    </w:pPr>
  </w:style>
  <w:style w:type="numbering" w:customStyle="1" w:styleId="Style8">
    <w:name w:val="Style8"/>
    <w:uiPriority w:val="99"/>
    <w:rsid w:val="00393216"/>
    <w:pPr>
      <w:numPr>
        <w:numId w:val="15"/>
      </w:numPr>
    </w:pPr>
  </w:style>
  <w:style w:type="numbering" w:customStyle="1" w:styleId="Style9">
    <w:name w:val="Style9"/>
    <w:uiPriority w:val="99"/>
    <w:rsid w:val="00393216"/>
    <w:pPr>
      <w:numPr>
        <w:numId w:val="16"/>
      </w:numPr>
    </w:pPr>
  </w:style>
  <w:style w:type="numbering" w:customStyle="1" w:styleId="Style10">
    <w:name w:val="Style10"/>
    <w:uiPriority w:val="99"/>
    <w:rsid w:val="00393216"/>
    <w:pPr>
      <w:numPr>
        <w:numId w:val="17"/>
      </w:numPr>
    </w:pPr>
  </w:style>
  <w:style w:type="numbering" w:customStyle="1" w:styleId="Style11">
    <w:name w:val="Style11"/>
    <w:uiPriority w:val="99"/>
    <w:rsid w:val="00393216"/>
    <w:pPr>
      <w:numPr>
        <w:numId w:val="18"/>
      </w:numPr>
    </w:pPr>
  </w:style>
  <w:style w:type="numbering" w:customStyle="1" w:styleId="Style12">
    <w:name w:val="Style12"/>
    <w:uiPriority w:val="99"/>
    <w:rsid w:val="00393216"/>
    <w:pPr>
      <w:numPr>
        <w:numId w:val="19"/>
      </w:numPr>
    </w:pPr>
  </w:style>
  <w:style w:type="numbering" w:customStyle="1" w:styleId="Style13">
    <w:name w:val="Style13"/>
    <w:uiPriority w:val="99"/>
    <w:rsid w:val="00393216"/>
    <w:pPr>
      <w:numPr>
        <w:numId w:val="20"/>
      </w:numPr>
    </w:pPr>
  </w:style>
  <w:style w:type="numbering" w:customStyle="1" w:styleId="Style14">
    <w:name w:val="Style14"/>
    <w:uiPriority w:val="99"/>
    <w:rsid w:val="00393216"/>
    <w:pPr>
      <w:numPr>
        <w:numId w:val="21"/>
      </w:numPr>
    </w:pPr>
  </w:style>
  <w:style w:type="numbering" w:customStyle="1" w:styleId="Style15">
    <w:name w:val="Style15"/>
    <w:uiPriority w:val="99"/>
    <w:rsid w:val="00393216"/>
    <w:pPr>
      <w:numPr>
        <w:numId w:val="22"/>
      </w:numPr>
    </w:pPr>
  </w:style>
  <w:style w:type="numbering" w:customStyle="1" w:styleId="Style16">
    <w:name w:val="Style16"/>
    <w:uiPriority w:val="99"/>
    <w:rsid w:val="00393216"/>
    <w:pPr>
      <w:numPr>
        <w:numId w:val="23"/>
      </w:numPr>
    </w:pPr>
  </w:style>
  <w:style w:type="numbering" w:customStyle="1" w:styleId="Style17">
    <w:name w:val="Style17"/>
    <w:uiPriority w:val="99"/>
    <w:rsid w:val="00393216"/>
    <w:pPr>
      <w:numPr>
        <w:numId w:val="24"/>
      </w:numPr>
    </w:pPr>
  </w:style>
  <w:style w:type="numbering" w:customStyle="1" w:styleId="Style18">
    <w:name w:val="Style18"/>
    <w:uiPriority w:val="99"/>
    <w:rsid w:val="00931F83"/>
    <w:pPr>
      <w:numPr>
        <w:numId w:val="25"/>
      </w:numPr>
    </w:pPr>
  </w:style>
  <w:style w:type="numbering" w:customStyle="1" w:styleId="Style19">
    <w:name w:val="Style19"/>
    <w:uiPriority w:val="99"/>
    <w:rsid w:val="00931F83"/>
    <w:pPr>
      <w:numPr>
        <w:numId w:val="27"/>
      </w:numPr>
    </w:pPr>
  </w:style>
  <w:style w:type="numbering" w:customStyle="1" w:styleId="Style20">
    <w:name w:val="Style20"/>
    <w:uiPriority w:val="99"/>
    <w:rsid w:val="00931F83"/>
    <w:pPr>
      <w:numPr>
        <w:numId w:val="28"/>
      </w:numPr>
    </w:pPr>
  </w:style>
  <w:style w:type="numbering" w:customStyle="1" w:styleId="Style21">
    <w:name w:val="Style21"/>
    <w:uiPriority w:val="99"/>
    <w:rsid w:val="00931F83"/>
    <w:pPr>
      <w:numPr>
        <w:numId w:val="29"/>
      </w:numPr>
    </w:pPr>
  </w:style>
  <w:style w:type="numbering" w:customStyle="1" w:styleId="Style22">
    <w:name w:val="Style22"/>
    <w:uiPriority w:val="99"/>
    <w:rsid w:val="00F927B6"/>
    <w:pPr>
      <w:numPr>
        <w:numId w:val="30"/>
      </w:numPr>
    </w:pPr>
  </w:style>
  <w:style w:type="numbering" w:customStyle="1" w:styleId="Style23">
    <w:name w:val="Style23"/>
    <w:uiPriority w:val="99"/>
    <w:rsid w:val="00F927B6"/>
    <w:pPr>
      <w:numPr>
        <w:numId w:val="31"/>
      </w:numPr>
    </w:pPr>
  </w:style>
  <w:style w:type="numbering" w:customStyle="1" w:styleId="Style24">
    <w:name w:val="Style24"/>
    <w:uiPriority w:val="99"/>
    <w:rsid w:val="00F927B6"/>
    <w:pPr>
      <w:numPr>
        <w:numId w:val="32"/>
      </w:numPr>
    </w:pPr>
  </w:style>
  <w:style w:type="numbering" w:customStyle="1" w:styleId="Style25">
    <w:name w:val="Style25"/>
    <w:uiPriority w:val="99"/>
    <w:rsid w:val="00F927B6"/>
    <w:pPr>
      <w:numPr>
        <w:numId w:val="3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B1143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5B1143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B114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B1143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5B11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1143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5B1143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B11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B1143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5B1143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5B1143"/>
  </w:style>
  <w:style w:type="paragraph" w:styleId="Footer">
    <w:name w:val="footer"/>
    <w:basedOn w:val="Normal"/>
    <w:link w:val="FooterChar"/>
    <w:unhideWhenUsed/>
    <w:rsid w:val="005B1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43"/>
  </w:style>
  <w:style w:type="character" w:styleId="PageNumber">
    <w:name w:val="page number"/>
    <w:basedOn w:val="DefaultParagraphFont"/>
    <w:rsid w:val="005B1143"/>
  </w:style>
  <w:style w:type="character" w:customStyle="1" w:styleId="Heading1Char">
    <w:name w:val="Heading 1 Char"/>
    <w:basedOn w:val="DefaultParagraphFont"/>
    <w:link w:val="Heading1"/>
    <w:rsid w:val="005B1143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B1143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B1143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B1143"/>
    <w:rPr>
      <w:rFonts w:ascii="Arial" w:eastAsia="Times New Roman" w:hAnsi="Arial"/>
      <w:b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5B1143"/>
    <w:rPr>
      <w:rFonts w:ascii="Times New Roman" w:eastAsia="Times New Roman" w:hAnsi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B1143"/>
    <w:rPr>
      <w:rFonts w:ascii="Arial" w:eastAsia="Times New Roman" w:hAnsi="Arial"/>
      <w:b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5B1143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B1143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B1143"/>
    <w:rPr>
      <w:rFonts w:ascii="Arial" w:eastAsia="Times New Roman" w:hAnsi="Arial"/>
      <w:b/>
      <w:sz w:val="40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5B1143"/>
    <w:pPr>
      <w:jc w:val="center"/>
    </w:pPr>
    <w:rPr>
      <w:rFonts w:ascii="Book Antiqua" w:hAnsi="Book Antiqua"/>
      <w:b/>
      <w:bCs/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rsid w:val="005B1143"/>
    <w:rPr>
      <w:rFonts w:ascii="Book Antiqua" w:eastAsia="Times New Roman" w:hAnsi="Book Antiqua" w:cs="Times New Roman"/>
      <w:b/>
      <w:bCs/>
      <w:i/>
      <w:iCs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5B11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B11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B11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B11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1973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73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197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3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ps">
    <w:name w:val="hps"/>
    <w:basedOn w:val="DefaultParagraphFont"/>
    <w:rsid w:val="0019737C"/>
  </w:style>
  <w:style w:type="paragraph" w:styleId="ListParagraph">
    <w:name w:val="List Paragraph"/>
    <w:basedOn w:val="Normal"/>
    <w:uiPriority w:val="34"/>
    <w:qFormat/>
    <w:rsid w:val="0019737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973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737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haracterStyle2">
    <w:name w:val="Character Style 2"/>
    <w:uiPriority w:val="99"/>
    <w:rsid w:val="0019737C"/>
    <w:rPr>
      <w:sz w:val="20"/>
    </w:rPr>
  </w:style>
  <w:style w:type="paragraph" w:customStyle="1" w:styleId="Style31">
    <w:name w:val="Style 31"/>
    <w:basedOn w:val="Normal"/>
    <w:uiPriority w:val="99"/>
    <w:rsid w:val="0019737C"/>
    <w:pPr>
      <w:widowControl w:val="0"/>
      <w:autoSpaceDE w:val="0"/>
      <w:autoSpaceDN w:val="0"/>
      <w:ind w:left="252"/>
    </w:pPr>
    <w:rPr>
      <w:rFonts w:ascii="Tahoma" w:hAnsi="Tahoma" w:cs="Tahoma"/>
      <w:sz w:val="19"/>
      <w:szCs w:val="19"/>
      <w:lang w:val="id-ID" w:eastAsia="id-ID"/>
    </w:rPr>
  </w:style>
  <w:style w:type="character" w:customStyle="1" w:styleId="CharacterStyle4">
    <w:name w:val="Character Style 4"/>
    <w:uiPriority w:val="99"/>
    <w:rsid w:val="0019737C"/>
    <w:rPr>
      <w:rFonts w:ascii="Tahoma" w:hAnsi="Tahoma"/>
      <w:sz w:val="19"/>
    </w:rPr>
  </w:style>
  <w:style w:type="character" w:customStyle="1" w:styleId="CharacterStyle1">
    <w:name w:val="Character Style 1"/>
    <w:uiPriority w:val="99"/>
    <w:rsid w:val="0019737C"/>
    <w:rPr>
      <w:rFonts w:ascii="Tahoma" w:hAnsi="Tahoma"/>
      <w:sz w:val="27"/>
    </w:rPr>
  </w:style>
  <w:style w:type="paragraph" w:customStyle="1" w:styleId="Style26">
    <w:name w:val="Style 2"/>
    <w:basedOn w:val="Normal"/>
    <w:uiPriority w:val="99"/>
    <w:rsid w:val="0019737C"/>
    <w:pPr>
      <w:widowControl w:val="0"/>
      <w:autoSpaceDE w:val="0"/>
      <w:autoSpaceDN w:val="0"/>
      <w:adjustRightInd w:val="0"/>
    </w:pPr>
    <w:rPr>
      <w:sz w:val="20"/>
      <w:szCs w:val="20"/>
      <w:lang w:val="id-ID" w:eastAsia="id-ID"/>
    </w:rPr>
  </w:style>
  <w:style w:type="paragraph" w:customStyle="1" w:styleId="Style33">
    <w:name w:val="Style 33"/>
    <w:basedOn w:val="Normal"/>
    <w:uiPriority w:val="99"/>
    <w:rsid w:val="0019737C"/>
    <w:pPr>
      <w:widowControl w:val="0"/>
      <w:autoSpaceDE w:val="0"/>
      <w:autoSpaceDN w:val="0"/>
      <w:ind w:left="540"/>
    </w:pPr>
    <w:rPr>
      <w:rFonts w:ascii="Tahoma" w:hAnsi="Tahoma" w:cs="Tahoma"/>
      <w:sz w:val="20"/>
      <w:szCs w:val="20"/>
      <w:lang w:val="id-ID" w:eastAsia="id-ID"/>
    </w:rPr>
  </w:style>
  <w:style w:type="character" w:customStyle="1" w:styleId="CharacterStyle3">
    <w:name w:val="Character Style 3"/>
    <w:uiPriority w:val="99"/>
    <w:rsid w:val="0019737C"/>
    <w:rPr>
      <w:rFonts w:ascii="Tahoma" w:hAnsi="Tahoma"/>
      <w:sz w:val="20"/>
    </w:rPr>
  </w:style>
  <w:style w:type="paragraph" w:customStyle="1" w:styleId="Style30">
    <w:name w:val="Style 30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Tahoma" w:hAnsi="Tahoma" w:cs="Tahoma"/>
      <w:b/>
      <w:bCs/>
      <w:sz w:val="21"/>
      <w:szCs w:val="21"/>
      <w:lang w:val="id-ID" w:eastAsia="id-ID"/>
    </w:rPr>
  </w:style>
  <w:style w:type="character" w:customStyle="1" w:styleId="CharacterStyle5">
    <w:name w:val="Character Style 5"/>
    <w:uiPriority w:val="99"/>
    <w:rsid w:val="0019737C"/>
    <w:rPr>
      <w:rFonts w:ascii="Tahoma" w:hAnsi="Tahoma"/>
      <w:b/>
      <w:sz w:val="21"/>
    </w:rPr>
  </w:style>
  <w:style w:type="paragraph" w:customStyle="1" w:styleId="Style29">
    <w:name w:val="Style 29"/>
    <w:basedOn w:val="Normal"/>
    <w:uiPriority w:val="99"/>
    <w:rsid w:val="0019737C"/>
    <w:pPr>
      <w:widowControl w:val="0"/>
      <w:autoSpaceDE w:val="0"/>
      <w:autoSpaceDN w:val="0"/>
      <w:ind w:left="1944" w:right="288" w:hanging="360"/>
    </w:pPr>
    <w:rPr>
      <w:rFonts w:ascii="Tahoma" w:hAnsi="Tahoma" w:cs="Tahoma"/>
      <w:sz w:val="21"/>
      <w:szCs w:val="21"/>
      <w:lang w:val="id-ID" w:eastAsia="id-ID"/>
    </w:rPr>
  </w:style>
  <w:style w:type="character" w:customStyle="1" w:styleId="CharacterStyle6">
    <w:name w:val="Character Style 6"/>
    <w:uiPriority w:val="99"/>
    <w:rsid w:val="0019737C"/>
    <w:rPr>
      <w:rFonts w:ascii="Tahoma" w:hAnsi="Tahoma"/>
      <w:sz w:val="21"/>
    </w:rPr>
  </w:style>
  <w:style w:type="paragraph" w:customStyle="1" w:styleId="Style32">
    <w:name w:val="Style 32"/>
    <w:basedOn w:val="Normal"/>
    <w:uiPriority w:val="99"/>
    <w:rsid w:val="0019737C"/>
    <w:pPr>
      <w:widowControl w:val="0"/>
      <w:autoSpaceDE w:val="0"/>
      <w:autoSpaceDN w:val="0"/>
      <w:spacing w:before="288"/>
      <w:ind w:left="1944" w:right="144" w:hanging="360"/>
      <w:jc w:val="both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Style220">
    <w:name w:val="Style 22"/>
    <w:basedOn w:val="Normal"/>
    <w:uiPriority w:val="99"/>
    <w:rsid w:val="0019737C"/>
    <w:pPr>
      <w:widowControl w:val="0"/>
      <w:autoSpaceDE w:val="0"/>
      <w:autoSpaceDN w:val="0"/>
      <w:ind w:left="864" w:right="144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80">
    <w:name w:val="Style 8"/>
    <w:basedOn w:val="Normal"/>
    <w:uiPriority w:val="99"/>
    <w:rsid w:val="0019737C"/>
    <w:pPr>
      <w:widowControl w:val="0"/>
      <w:autoSpaceDE w:val="0"/>
      <w:autoSpaceDN w:val="0"/>
      <w:ind w:left="2232" w:right="72" w:hanging="360"/>
      <w:jc w:val="both"/>
    </w:pPr>
    <w:rPr>
      <w:rFonts w:ascii="Tahoma" w:hAnsi="Tahoma" w:cs="Tahoma"/>
      <w:sz w:val="22"/>
      <w:szCs w:val="22"/>
      <w:lang w:val="id-ID" w:eastAsia="id-ID"/>
    </w:rPr>
  </w:style>
  <w:style w:type="character" w:customStyle="1" w:styleId="CharacterStyle7">
    <w:name w:val="Character Style 7"/>
    <w:uiPriority w:val="99"/>
    <w:rsid w:val="0019737C"/>
    <w:rPr>
      <w:rFonts w:ascii="Tahoma" w:hAnsi="Tahoma"/>
      <w:sz w:val="22"/>
    </w:rPr>
  </w:style>
  <w:style w:type="paragraph" w:customStyle="1" w:styleId="Style34">
    <w:name w:val="Style 34"/>
    <w:basedOn w:val="Normal"/>
    <w:uiPriority w:val="99"/>
    <w:rsid w:val="0019737C"/>
    <w:pPr>
      <w:widowControl w:val="0"/>
      <w:autoSpaceDE w:val="0"/>
      <w:autoSpaceDN w:val="0"/>
      <w:ind w:left="180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00">
    <w:name w:val="Style 10"/>
    <w:basedOn w:val="Normal"/>
    <w:uiPriority w:val="99"/>
    <w:rsid w:val="0019737C"/>
    <w:pPr>
      <w:widowControl w:val="0"/>
      <w:autoSpaceDE w:val="0"/>
      <w:autoSpaceDN w:val="0"/>
      <w:spacing w:before="216"/>
      <w:ind w:left="1800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240">
    <w:name w:val="Style 24"/>
    <w:basedOn w:val="Normal"/>
    <w:uiPriority w:val="99"/>
    <w:rsid w:val="0019737C"/>
    <w:pPr>
      <w:widowControl w:val="0"/>
      <w:autoSpaceDE w:val="0"/>
      <w:autoSpaceDN w:val="0"/>
      <w:spacing w:before="252"/>
      <w:ind w:left="864" w:right="144"/>
      <w:jc w:val="both"/>
    </w:pPr>
    <w:rPr>
      <w:rFonts w:ascii="Verdana" w:hAnsi="Verdana" w:cs="Verdana"/>
      <w:sz w:val="22"/>
      <w:szCs w:val="22"/>
      <w:lang w:val="id-ID" w:eastAsia="id-ID"/>
    </w:rPr>
  </w:style>
  <w:style w:type="paragraph" w:customStyle="1" w:styleId="Style110">
    <w:name w:val="Style 11"/>
    <w:basedOn w:val="Normal"/>
    <w:uiPriority w:val="99"/>
    <w:rsid w:val="0019737C"/>
    <w:pPr>
      <w:widowControl w:val="0"/>
      <w:autoSpaceDE w:val="0"/>
      <w:autoSpaceDN w:val="0"/>
      <w:spacing w:before="288"/>
      <w:ind w:left="864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20">
    <w:name w:val="Style 12"/>
    <w:basedOn w:val="Normal"/>
    <w:uiPriority w:val="99"/>
    <w:rsid w:val="0019737C"/>
    <w:pPr>
      <w:widowControl w:val="0"/>
      <w:autoSpaceDE w:val="0"/>
      <w:autoSpaceDN w:val="0"/>
      <w:spacing w:before="216"/>
      <w:ind w:left="1008"/>
    </w:pPr>
    <w:rPr>
      <w:rFonts w:ascii="Verdana" w:hAnsi="Verdana" w:cs="Verdana"/>
      <w:sz w:val="22"/>
      <w:szCs w:val="22"/>
      <w:lang w:val="id-ID" w:eastAsia="id-ID"/>
    </w:rPr>
  </w:style>
  <w:style w:type="character" w:customStyle="1" w:styleId="CharacterStyle8">
    <w:name w:val="Character Style 8"/>
    <w:uiPriority w:val="99"/>
    <w:rsid w:val="0019737C"/>
    <w:rPr>
      <w:rFonts w:ascii="Verdana" w:hAnsi="Verdana"/>
      <w:sz w:val="22"/>
    </w:rPr>
  </w:style>
  <w:style w:type="paragraph" w:customStyle="1" w:styleId="Style140">
    <w:name w:val="Style 14"/>
    <w:basedOn w:val="Normal"/>
    <w:uiPriority w:val="99"/>
    <w:rsid w:val="0019737C"/>
    <w:pPr>
      <w:widowControl w:val="0"/>
      <w:autoSpaceDE w:val="0"/>
      <w:autoSpaceDN w:val="0"/>
      <w:spacing w:before="252"/>
      <w:ind w:left="648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50">
    <w:name w:val="Style 15"/>
    <w:basedOn w:val="Normal"/>
    <w:uiPriority w:val="99"/>
    <w:rsid w:val="0019737C"/>
    <w:pPr>
      <w:widowControl w:val="0"/>
      <w:autoSpaceDE w:val="0"/>
      <w:autoSpaceDN w:val="0"/>
      <w:ind w:left="1368" w:right="216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80">
    <w:name w:val="Style 18"/>
    <w:basedOn w:val="Normal"/>
    <w:uiPriority w:val="99"/>
    <w:rsid w:val="0019737C"/>
    <w:pPr>
      <w:widowControl w:val="0"/>
      <w:autoSpaceDE w:val="0"/>
      <w:autoSpaceDN w:val="0"/>
      <w:ind w:left="252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90">
    <w:name w:val="Style 19"/>
    <w:basedOn w:val="Normal"/>
    <w:uiPriority w:val="99"/>
    <w:rsid w:val="0019737C"/>
    <w:pPr>
      <w:widowControl w:val="0"/>
      <w:autoSpaceDE w:val="0"/>
      <w:autoSpaceDN w:val="0"/>
      <w:spacing w:before="288"/>
      <w:ind w:left="648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Judulsub">
    <w:name w:val="Judulsub"/>
    <w:basedOn w:val="Normal"/>
    <w:rsid w:val="0019737C"/>
    <w:pPr>
      <w:numPr>
        <w:ilvl w:val="1"/>
        <w:numId w:val="2"/>
      </w:numPr>
      <w:tabs>
        <w:tab w:val="clear" w:pos="792"/>
        <w:tab w:val="num" w:pos="900"/>
      </w:tabs>
      <w:spacing w:before="20" w:after="20" w:line="288" w:lineRule="auto"/>
      <w:ind w:left="900" w:hanging="900"/>
      <w:jc w:val="both"/>
    </w:pPr>
    <w:rPr>
      <w:rFonts w:ascii="Arial" w:eastAsia="MS Mincho" w:hAnsi="Arial" w:cs="Arial"/>
      <w:szCs w:val="20"/>
    </w:rPr>
  </w:style>
  <w:style w:type="paragraph" w:customStyle="1" w:styleId="Judulsub1">
    <w:name w:val="Judulsub1"/>
    <w:basedOn w:val="Judulsub"/>
    <w:rsid w:val="0019737C"/>
    <w:pPr>
      <w:numPr>
        <w:ilvl w:val="2"/>
      </w:numPr>
      <w:tabs>
        <w:tab w:val="clear" w:pos="1224"/>
        <w:tab w:val="num" w:pos="1890"/>
      </w:tabs>
      <w:ind w:left="1890" w:hanging="990"/>
    </w:pPr>
  </w:style>
  <w:style w:type="paragraph" w:customStyle="1" w:styleId="Judulsub2">
    <w:name w:val="Judulsub2"/>
    <w:basedOn w:val="Judulsub1"/>
    <w:rsid w:val="0019737C"/>
    <w:pPr>
      <w:numPr>
        <w:ilvl w:val="3"/>
      </w:numPr>
      <w:tabs>
        <w:tab w:val="clear" w:pos="1728"/>
        <w:tab w:val="num" w:pos="1890"/>
      </w:tabs>
      <w:ind w:left="1890" w:hanging="990"/>
    </w:pPr>
  </w:style>
  <w:style w:type="paragraph" w:customStyle="1" w:styleId="Style230">
    <w:name w:val="Style 23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Verdana" w:hAnsi="Verdana" w:cs="Verdana"/>
      <w:sz w:val="22"/>
      <w:szCs w:val="22"/>
      <w:lang w:val="id-ID"/>
    </w:rPr>
  </w:style>
  <w:style w:type="paragraph" w:customStyle="1" w:styleId="BodyTextIndent0">
    <w:name w:val="Body Text Indent 0"/>
    <w:basedOn w:val="Normal"/>
    <w:rsid w:val="0019737C"/>
    <w:pPr>
      <w:spacing w:before="60" w:after="180" w:line="320" w:lineRule="atLeast"/>
      <w:ind w:left="558"/>
      <w:jc w:val="both"/>
    </w:pPr>
    <w:rPr>
      <w:rFonts w:ascii="Verdana" w:hAnsi="Verdana"/>
      <w:lang w:val="en-GB"/>
    </w:rPr>
  </w:style>
  <w:style w:type="paragraph" w:customStyle="1" w:styleId="QMTierII">
    <w:name w:val="QM Tier II"/>
    <w:basedOn w:val="Normal"/>
    <w:rsid w:val="0019737C"/>
    <w:pPr>
      <w:spacing w:before="40" w:after="80"/>
      <w:ind w:left="720"/>
    </w:pPr>
    <w:rPr>
      <w:rFonts w:ascii="Arial" w:eastAsia="MS Mincho" w:hAnsi="Arial"/>
      <w:sz w:val="22"/>
      <w:szCs w:val="20"/>
    </w:rPr>
  </w:style>
  <w:style w:type="character" w:styleId="FollowedHyperlink">
    <w:name w:val="FollowedHyperlink"/>
    <w:rsid w:val="0019737C"/>
    <w:rPr>
      <w:color w:val="800080"/>
      <w:u w:val="single"/>
    </w:rPr>
  </w:style>
  <w:style w:type="paragraph" w:styleId="BlockText">
    <w:name w:val="Block Text"/>
    <w:basedOn w:val="Normal"/>
    <w:rsid w:val="0019737C"/>
    <w:pPr>
      <w:ind w:left="450" w:right="216" w:hanging="450"/>
      <w:jc w:val="both"/>
    </w:pPr>
    <w:rPr>
      <w:sz w:val="20"/>
      <w:szCs w:val="20"/>
    </w:rPr>
  </w:style>
  <w:style w:type="paragraph" w:customStyle="1" w:styleId="d">
    <w:name w:val="d"/>
    <w:basedOn w:val="BlockText"/>
    <w:rsid w:val="0019737C"/>
    <w:pPr>
      <w:spacing w:line="360" w:lineRule="auto"/>
      <w:ind w:left="602" w:right="156" w:hanging="30"/>
    </w:pPr>
    <w:rPr>
      <w:b/>
      <w:bCs/>
      <w:sz w:val="24"/>
    </w:rPr>
  </w:style>
  <w:style w:type="paragraph" w:customStyle="1" w:styleId="Style1">
    <w:name w:val="Style1"/>
    <w:basedOn w:val="Normal"/>
    <w:rsid w:val="0019737C"/>
    <w:pPr>
      <w:numPr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2">
    <w:name w:val="Style2"/>
    <w:basedOn w:val="Normal"/>
    <w:rsid w:val="0019737C"/>
    <w:pPr>
      <w:numPr>
        <w:ilvl w:val="1"/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3">
    <w:name w:val="Style3"/>
    <w:basedOn w:val="BodyText"/>
    <w:rsid w:val="0019737C"/>
    <w:pPr>
      <w:widowControl w:val="0"/>
      <w:numPr>
        <w:ilvl w:val="2"/>
        <w:numId w:val="3"/>
      </w:numPr>
      <w:spacing w:after="0"/>
      <w:jc w:val="both"/>
    </w:pPr>
    <w:rPr>
      <w:rFonts w:ascii="Humanst521 BT" w:eastAsia="MS Gothic" w:hAnsi="Humanst521 BT" w:cs="Tahoma"/>
      <w:b/>
      <w:kern w:val="2"/>
      <w:szCs w:val="20"/>
      <w:lang w:val="id-ID"/>
    </w:rPr>
  </w:style>
  <w:style w:type="paragraph" w:styleId="Date">
    <w:name w:val="Date"/>
    <w:basedOn w:val="Normal"/>
    <w:next w:val="Normal"/>
    <w:link w:val="DateChar"/>
    <w:rsid w:val="0019737C"/>
    <w:pPr>
      <w:widowControl w:val="0"/>
      <w:spacing w:line="360" w:lineRule="atLeast"/>
      <w:jc w:val="both"/>
    </w:pPr>
    <w:rPr>
      <w:rFonts w:eastAsia="Mincho"/>
      <w:szCs w:val="20"/>
      <w:lang w:val="id-ID"/>
    </w:rPr>
  </w:style>
  <w:style w:type="character" w:customStyle="1" w:styleId="DateChar">
    <w:name w:val="Date Char"/>
    <w:basedOn w:val="DefaultParagraphFont"/>
    <w:link w:val="Date"/>
    <w:rsid w:val="0019737C"/>
    <w:rPr>
      <w:rFonts w:ascii="Times New Roman" w:eastAsia="Mincho" w:hAnsi="Times New Roman" w:cs="Times New Roman"/>
      <w:sz w:val="24"/>
      <w:szCs w:val="20"/>
    </w:rPr>
  </w:style>
  <w:style w:type="numbering" w:customStyle="1" w:styleId="Style4">
    <w:name w:val="Style4"/>
    <w:uiPriority w:val="99"/>
    <w:rsid w:val="00A41D61"/>
    <w:pPr>
      <w:numPr>
        <w:numId w:val="11"/>
      </w:numPr>
    </w:pPr>
  </w:style>
  <w:style w:type="numbering" w:customStyle="1" w:styleId="Style5">
    <w:name w:val="Style5"/>
    <w:uiPriority w:val="99"/>
    <w:rsid w:val="00A41D61"/>
    <w:pPr>
      <w:numPr>
        <w:numId w:val="12"/>
      </w:numPr>
    </w:pPr>
  </w:style>
  <w:style w:type="numbering" w:customStyle="1" w:styleId="Style6">
    <w:name w:val="Style6"/>
    <w:uiPriority w:val="99"/>
    <w:rsid w:val="00A41D61"/>
    <w:pPr>
      <w:numPr>
        <w:numId w:val="13"/>
      </w:numPr>
    </w:pPr>
  </w:style>
  <w:style w:type="numbering" w:customStyle="1" w:styleId="Style7">
    <w:name w:val="Style7"/>
    <w:uiPriority w:val="99"/>
    <w:rsid w:val="00393216"/>
    <w:pPr>
      <w:numPr>
        <w:numId w:val="14"/>
      </w:numPr>
    </w:pPr>
  </w:style>
  <w:style w:type="numbering" w:customStyle="1" w:styleId="Style8">
    <w:name w:val="Style8"/>
    <w:uiPriority w:val="99"/>
    <w:rsid w:val="00393216"/>
    <w:pPr>
      <w:numPr>
        <w:numId w:val="15"/>
      </w:numPr>
    </w:pPr>
  </w:style>
  <w:style w:type="numbering" w:customStyle="1" w:styleId="Style9">
    <w:name w:val="Style9"/>
    <w:uiPriority w:val="99"/>
    <w:rsid w:val="00393216"/>
    <w:pPr>
      <w:numPr>
        <w:numId w:val="16"/>
      </w:numPr>
    </w:pPr>
  </w:style>
  <w:style w:type="numbering" w:customStyle="1" w:styleId="Style10">
    <w:name w:val="Style10"/>
    <w:uiPriority w:val="99"/>
    <w:rsid w:val="00393216"/>
    <w:pPr>
      <w:numPr>
        <w:numId w:val="17"/>
      </w:numPr>
    </w:pPr>
  </w:style>
  <w:style w:type="numbering" w:customStyle="1" w:styleId="Style11">
    <w:name w:val="Style11"/>
    <w:uiPriority w:val="99"/>
    <w:rsid w:val="00393216"/>
    <w:pPr>
      <w:numPr>
        <w:numId w:val="18"/>
      </w:numPr>
    </w:pPr>
  </w:style>
  <w:style w:type="numbering" w:customStyle="1" w:styleId="Style12">
    <w:name w:val="Style12"/>
    <w:uiPriority w:val="99"/>
    <w:rsid w:val="00393216"/>
    <w:pPr>
      <w:numPr>
        <w:numId w:val="19"/>
      </w:numPr>
    </w:pPr>
  </w:style>
  <w:style w:type="numbering" w:customStyle="1" w:styleId="Style13">
    <w:name w:val="Style13"/>
    <w:uiPriority w:val="99"/>
    <w:rsid w:val="00393216"/>
    <w:pPr>
      <w:numPr>
        <w:numId w:val="20"/>
      </w:numPr>
    </w:pPr>
  </w:style>
  <w:style w:type="numbering" w:customStyle="1" w:styleId="Style14">
    <w:name w:val="Style14"/>
    <w:uiPriority w:val="99"/>
    <w:rsid w:val="00393216"/>
    <w:pPr>
      <w:numPr>
        <w:numId w:val="21"/>
      </w:numPr>
    </w:pPr>
  </w:style>
  <w:style w:type="numbering" w:customStyle="1" w:styleId="Style15">
    <w:name w:val="Style15"/>
    <w:uiPriority w:val="99"/>
    <w:rsid w:val="00393216"/>
    <w:pPr>
      <w:numPr>
        <w:numId w:val="22"/>
      </w:numPr>
    </w:pPr>
  </w:style>
  <w:style w:type="numbering" w:customStyle="1" w:styleId="Style16">
    <w:name w:val="Style16"/>
    <w:uiPriority w:val="99"/>
    <w:rsid w:val="00393216"/>
    <w:pPr>
      <w:numPr>
        <w:numId w:val="23"/>
      </w:numPr>
    </w:pPr>
  </w:style>
  <w:style w:type="numbering" w:customStyle="1" w:styleId="Style17">
    <w:name w:val="Style17"/>
    <w:uiPriority w:val="99"/>
    <w:rsid w:val="00393216"/>
    <w:pPr>
      <w:numPr>
        <w:numId w:val="24"/>
      </w:numPr>
    </w:pPr>
  </w:style>
  <w:style w:type="numbering" w:customStyle="1" w:styleId="Style18">
    <w:name w:val="Style18"/>
    <w:uiPriority w:val="99"/>
    <w:rsid w:val="00931F83"/>
    <w:pPr>
      <w:numPr>
        <w:numId w:val="25"/>
      </w:numPr>
    </w:pPr>
  </w:style>
  <w:style w:type="numbering" w:customStyle="1" w:styleId="Style19">
    <w:name w:val="Style19"/>
    <w:uiPriority w:val="99"/>
    <w:rsid w:val="00931F83"/>
    <w:pPr>
      <w:numPr>
        <w:numId w:val="27"/>
      </w:numPr>
    </w:pPr>
  </w:style>
  <w:style w:type="numbering" w:customStyle="1" w:styleId="Style20">
    <w:name w:val="Style20"/>
    <w:uiPriority w:val="99"/>
    <w:rsid w:val="00931F83"/>
    <w:pPr>
      <w:numPr>
        <w:numId w:val="28"/>
      </w:numPr>
    </w:pPr>
  </w:style>
  <w:style w:type="numbering" w:customStyle="1" w:styleId="Style21">
    <w:name w:val="Style21"/>
    <w:uiPriority w:val="99"/>
    <w:rsid w:val="00931F83"/>
    <w:pPr>
      <w:numPr>
        <w:numId w:val="29"/>
      </w:numPr>
    </w:pPr>
  </w:style>
  <w:style w:type="numbering" w:customStyle="1" w:styleId="Style22">
    <w:name w:val="Style22"/>
    <w:uiPriority w:val="99"/>
    <w:rsid w:val="00F927B6"/>
    <w:pPr>
      <w:numPr>
        <w:numId w:val="30"/>
      </w:numPr>
    </w:pPr>
  </w:style>
  <w:style w:type="numbering" w:customStyle="1" w:styleId="Style23">
    <w:name w:val="Style23"/>
    <w:uiPriority w:val="99"/>
    <w:rsid w:val="00F927B6"/>
    <w:pPr>
      <w:numPr>
        <w:numId w:val="31"/>
      </w:numPr>
    </w:pPr>
  </w:style>
  <w:style w:type="numbering" w:customStyle="1" w:styleId="Style24">
    <w:name w:val="Style24"/>
    <w:uiPriority w:val="99"/>
    <w:rsid w:val="00F927B6"/>
    <w:pPr>
      <w:numPr>
        <w:numId w:val="32"/>
      </w:numPr>
    </w:pPr>
  </w:style>
  <w:style w:type="numbering" w:customStyle="1" w:styleId="Style25">
    <w:name w:val="Style25"/>
    <w:uiPriority w:val="99"/>
    <w:rsid w:val="00F927B6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atoz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16</cp:revision>
  <cp:lastPrinted>2020-01-15T17:16:00Z</cp:lastPrinted>
  <dcterms:created xsi:type="dcterms:W3CDTF">2019-08-26T06:57:00Z</dcterms:created>
  <dcterms:modified xsi:type="dcterms:W3CDTF">2020-01-15T17:16:00Z</dcterms:modified>
</cp:coreProperties>
</file>