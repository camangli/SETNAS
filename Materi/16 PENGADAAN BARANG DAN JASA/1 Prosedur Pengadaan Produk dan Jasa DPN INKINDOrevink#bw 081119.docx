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516C4" w14:textId="4CE4820A" w:rsidR="0060652E" w:rsidRDefault="0060652E" w:rsidP="0060652E">
      <w:pPr>
        <w:pStyle w:val="BodyText3"/>
        <w:spacing w:after="120" w:line="360" w:lineRule="auto"/>
        <w:ind w:right="-22"/>
        <w:rPr>
          <w:rFonts w:ascii="Arial" w:hAnsi="Arial" w:cs="Arial"/>
          <w:i w:val="0"/>
          <w:sz w:val="24"/>
        </w:rPr>
      </w:pPr>
      <w:bookmarkStart w:id="0" w:name="_GoBack"/>
      <w:bookmarkEnd w:id="0"/>
      <w:r w:rsidRPr="003F556B">
        <w:rPr>
          <w:rFonts w:ascii="Arial" w:hAnsi="Arial" w:cs="Arial"/>
          <w:i w:val="0"/>
          <w:sz w:val="24"/>
        </w:rPr>
        <w:t>LEMBAR PENGESAHAN</w:t>
      </w: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9"/>
        <w:gridCol w:w="1946"/>
        <w:gridCol w:w="2070"/>
        <w:gridCol w:w="1980"/>
        <w:gridCol w:w="2070"/>
      </w:tblGrid>
      <w:tr w:rsidR="003D79F6" w:rsidRPr="007D0B9F" w14:paraId="37828CB0" w14:textId="77777777" w:rsidTr="006F1623">
        <w:trPr>
          <w:jc w:val="center"/>
        </w:trPr>
        <w:tc>
          <w:tcPr>
            <w:tcW w:w="9445" w:type="dxa"/>
            <w:gridSpan w:val="5"/>
          </w:tcPr>
          <w:p w14:paraId="7A44ABDF" w14:textId="77777777" w:rsidR="003D79F6" w:rsidRPr="007D0B9F" w:rsidRDefault="003D79F6" w:rsidP="006F1623">
            <w:pPr>
              <w:jc w:val="center"/>
              <w:rPr>
                <w:rFonts w:ascii="Arial" w:hAnsi="Arial" w:cs="Arial"/>
                <w:b/>
                <w:lang w:val="id-ID"/>
              </w:rPr>
            </w:pPr>
            <w:bookmarkStart w:id="1" w:name="_Hlk24699258"/>
            <w:r w:rsidRPr="007D0B9F">
              <w:rPr>
                <w:rFonts w:ascii="Arial" w:hAnsi="Arial" w:cs="Arial"/>
                <w:b/>
                <w:lang w:val="id-ID"/>
              </w:rPr>
              <w:t>PENGESAHAN</w:t>
            </w:r>
          </w:p>
        </w:tc>
      </w:tr>
      <w:tr w:rsidR="003D79F6" w:rsidRPr="007D0B9F" w14:paraId="281EFCB7" w14:textId="77777777" w:rsidTr="006F1623">
        <w:trPr>
          <w:jc w:val="center"/>
        </w:trPr>
        <w:tc>
          <w:tcPr>
            <w:tcW w:w="1379" w:type="dxa"/>
            <w:vAlign w:val="center"/>
          </w:tcPr>
          <w:p w14:paraId="265C0D63" w14:textId="77777777" w:rsidR="003D79F6" w:rsidRPr="007D0B9F" w:rsidRDefault="003D79F6" w:rsidP="006F1623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946" w:type="dxa"/>
            <w:vAlign w:val="center"/>
          </w:tcPr>
          <w:p w14:paraId="347A5373" w14:textId="77777777" w:rsidR="003D79F6" w:rsidRPr="007D0B9F" w:rsidRDefault="003D79F6" w:rsidP="006F1623">
            <w:pPr>
              <w:jc w:val="center"/>
              <w:rPr>
                <w:rFonts w:ascii="Arial" w:hAnsi="Arial" w:cs="Arial"/>
                <w:b/>
              </w:rPr>
            </w:pPr>
            <w:r w:rsidRPr="007D0B9F">
              <w:rPr>
                <w:rFonts w:ascii="Arial" w:hAnsi="Arial" w:cs="Arial"/>
                <w:b/>
              </w:rPr>
              <w:t>Di</w:t>
            </w:r>
            <w:r w:rsidRPr="007D0B9F">
              <w:rPr>
                <w:rFonts w:ascii="Arial" w:hAnsi="Arial" w:cs="Arial"/>
                <w:b/>
                <w:lang w:val="id-ID"/>
              </w:rPr>
              <w:t>buat ole</w:t>
            </w:r>
            <w:r w:rsidRPr="007D0B9F">
              <w:rPr>
                <w:rFonts w:ascii="Arial" w:hAnsi="Arial" w:cs="Arial"/>
                <w:b/>
              </w:rPr>
              <w:t>h:</w:t>
            </w:r>
          </w:p>
        </w:tc>
        <w:tc>
          <w:tcPr>
            <w:tcW w:w="2070" w:type="dxa"/>
            <w:vAlign w:val="center"/>
          </w:tcPr>
          <w:p w14:paraId="53E03D5D" w14:textId="77777777" w:rsidR="003D79F6" w:rsidRPr="007D0B9F" w:rsidRDefault="003D79F6" w:rsidP="006F162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D0B9F">
              <w:rPr>
                <w:rFonts w:ascii="Arial" w:hAnsi="Arial" w:cs="Arial"/>
                <w:b/>
              </w:rPr>
              <w:t>Diperiksa</w:t>
            </w:r>
            <w:proofErr w:type="spellEnd"/>
            <w:r w:rsidRPr="007D0B9F"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7D0B9F">
              <w:rPr>
                <w:rFonts w:ascii="Arial" w:hAnsi="Arial" w:cs="Arial"/>
                <w:b/>
              </w:rPr>
              <w:t>oleh</w:t>
            </w:r>
            <w:proofErr w:type="spellEnd"/>
            <w:r w:rsidRPr="007D0B9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980" w:type="dxa"/>
          </w:tcPr>
          <w:p w14:paraId="5C9F09C7" w14:textId="77777777" w:rsidR="003D79F6" w:rsidRPr="007D0B9F" w:rsidRDefault="003D79F6" w:rsidP="006F162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Disetujui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oleh</w:t>
            </w:r>
            <w:proofErr w:type="spellEnd"/>
            <w:r>
              <w:rPr>
                <w:rFonts w:ascii="Arial" w:hAnsi="Arial" w:cs="Arial"/>
                <w:b/>
              </w:rPr>
              <w:t xml:space="preserve"> :</w:t>
            </w:r>
          </w:p>
        </w:tc>
        <w:tc>
          <w:tcPr>
            <w:tcW w:w="2070" w:type="dxa"/>
            <w:vAlign w:val="center"/>
          </w:tcPr>
          <w:p w14:paraId="5C46EDD5" w14:textId="77777777" w:rsidR="003D79F6" w:rsidRPr="007D0B9F" w:rsidRDefault="003D79F6" w:rsidP="006F162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D0B9F">
              <w:rPr>
                <w:rFonts w:ascii="Arial" w:hAnsi="Arial" w:cs="Arial"/>
                <w:b/>
              </w:rPr>
              <w:t>Disahkan</w:t>
            </w:r>
            <w:proofErr w:type="spellEnd"/>
            <w:r w:rsidRPr="007D0B9F"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7D0B9F">
              <w:rPr>
                <w:rFonts w:ascii="Arial" w:hAnsi="Arial" w:cs="Arial"/>
                <w:b/>
              </w:rPr>
              <w:t>oleh</w:t>
            </w:r>
            <w:proofErr w:type="spellEnd"/>
            <w:r w:rsidRPr="007D0B9F">
              <w:rPr>
                <w:rFonts w:ascii="Arial" w:hAnsi="Arial" w:cs="Arial"/>
                <w:b/>
              </w:rPr>
              <w:t>:</w:t>
            </w:r>
          </w:p>
        </w:tc>
      </w:tr>
      <w:tr w:rsidR="003D79F6" w:rsidRPr="007D0B9F" w14:paraId="4D487BB7" w14:textId="77777777" w:rsidTr="006F1623">
        <w:trPr>
          <w:jc w:val="center"/>
        </w:trPr>
        <w:tc>
          <w:tcPr>
            <w:tcW w:w="1379" w:type="dxa"/>
            <w:vAlign w:val="center"/>
          </w:tcPr>
          <w:p w14:paraId="47D1C761" w14:textId="77777777" w:rsidR="003D79F6" w:rsidRPr="007D0B9F" w:rsidRDefault="003D79F6" w:rsidP="006F1623">
            <w:pPr>
              <w:jc w:val="center"/>
              <w:rPr>
                <w:rFonts w:ascii="Arial" w:hAnsi="Arial" w:cs="Arial"/>
                <w:lang w:val="id-ID"/>
              </w:rPr>
            </w:pPr>
            <w:r w:rsidRPr="007D0B9F">
              <w:rPr>
                <w:rFonts w:ascii="Arial" w:hAnsi="Arial" w:cs="Arial"/>
                <w:lang w:val="id-ID"/>
              </w:rPr>
              <w:t>TANDA TANGAN</w:t>
            </w:r>
          </w:p>
        </w:tc>
        <w:tc>
          <w:tcPr>
            <w:tcW w:w="1946" w:type="dxa"/>
          </w:tcPr>
          <w:p w14:paraId="55DAB857" w14:textId="77777777" w:rsidR="003D79F6" w:rsidRPr="007D0B9F" w:rsidRDefault="003D79F6" w:rsidP="006F1623">
            <w:pPr>
              <w:jc w:val="center"/>
              <w:rPr>
                <w:rFonts w:ascii="Arial" w:hAnsi="Arial" w:cs="Arial"/>
              </w:rPr>
            </w:pPr>
          </w:p>
          <w:p w14:paraId="42DED538" w14:textId="77777777" w:rsidR="003D79F6" w:rsidRPr="007D0B9F" w:rsidRDefault="003D79F6" w:rsidP="006F1623">
            <w:pPr>
              <w:jc w:val="center"/>
              <w:rPr>
                <w:rFonts w:ascii="Arial" w:hAnsi="Arial" w:cs="Arial"/>
              </w:rPr>
            </w:pPr>
          </w:p>
          <w:p w14:paraId="79A6A998" w14:textId="77777777" w:rsidR="003D79F6" w:rsidRPr="007D0B9F" w:rsidRDefault="003D79F6" w:rsidP="006F1623">
            <w:pPr>
              <w:jc w:val="center"/>
              <w:rPr>
                <w:rFonts w:ascii="Arial" w:hAnsi="Arial" w:cs="Arial"/>
              </w:rPr>
            </w:pPr>
          </w:p>
          <w:p w14:paraId="09C52DC6" w14:textId="77777777" w:rsidR="003D79F6" w:rsidRPr="007D0B9F" w:rsidRDefault="003D79F6" w:rsidP="006F16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6C79BAA7" w14:textId="77777777" w:rsidR="003D79F6" w:rsidRPr="007D0B9F" w:rsidRDefault="003D79F6" w:rsidP="006F16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14FA7B94" w14:textId="77777777" w:rsidR="003D79F6" w:rsidRPr="007D0B9F" w:rsidRDefault="003D79F6" w:rsidP="006F16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6863873F" w14:textId="77777777" w:rsidR="003D79F6" w:rsidRPr="007D0B9F" w:rsidRDefault="003D79F6" w:rsidP="006F1623">
            <w:pPr>
              <w:jc w:val="center"/>
              <w:rPr>
                <w:rFonts w:ascii="Arial" w:hAnsi="Arial" w:cs="Arial"/>
              </w:rPr>
            </w:pPr>
          </w:p>
        </w:tc>
      </w:tr>
      <w:tr w:rsidR="003D79F6" w:rsidRPr="007D0B9F" w14:paraId="12C923CB" w14:textId="77777777" w:rsidTr="006F1623">
        <w:trPr>
          <w:jc w:val="center"/>
        </w:trPr>
        <w:tc>
          <w:tcPr>
            <w:tcW w:w="1379" w:type="dxa"/>
            <w:vAlign w:val="center"/>
          </w:tcPr>
          <w:p w14:paraId="70BEF0AC" w14:textId="77777777" w:rsidR="003D79F6" w:rsidRPr="007D0B9F" w:rsidRDefault="003D79F6" w:rsidP="006F1623">
            <w:pPr>
              <w:jc w:val="center"/>
              <w:rPr>
                <w:rFonts w:ascii="Arial" w:hAnsi="Arial" w:cs="Arial"/>
              </w:rPr>
            </w:pPr>
            <w:r w:rsidRPr="007D0B9F">
              <w:rPr>
                <w:rFonts w:ascii="Arial" w:hAnsi="Arial" w:cs="Arial"/>
              </w:rPr>
              <w:t>JABATAN</w:t>
            </w:r>
          </w:p>
        </w:tc>
        <w:tc>
          <w:tcPr>
            <w:tcW w:w="1946" w:type="dxa"/>
            <w:vAlign w:val="center"/>
          </w:tcPr>
          <w:p w14:paraId="6823E47A" w14:textId="327F7B6B" w:rsidR="003D79F6" w:rsidRPr="007D0B9F" w:rsidRDefault="003D79F6" w:rsidP="006F1623">
            <w:pPr>
              <w:jc w:val="center"/>
              <w:rPr>
                <w:rFonts w:ascii="Arial" w:hAnsi="Arial" w:cs="Arial"/>
              </w:rPr>
            </w:pPr>
            <w:r w:rsidRPr="003F556B">
              <w:rPr>
                <w:rFonts w:ascii="Arial" w:hAnsi="Arial" w:cs="Arial"/>
              </w:rPr>
              <w:t>KEPALA BAGIAN UMUM DAN PERSONALI</w:t>
            </w:r>
            <w:r>
              <w:rPr>
                <w:rFonts w:ascii="Arial" w:hAnsi="Arial" w:cs="Arial"/>
              </w:rPr>
              <w:t>A</w:t>
            </w:r>
            <w:r w:rsidRPr="007D0B9F" w:rsidDel="00445086">
              <w:rPr>
                <w:rFonts w:ascii="Arial" w:hAnsi="Arial" w:cs="Arial"/>
              </w:rPr>
              <w:t xml:space="preserve"> </w:t>
            </w:r>
            <w:del w:id="2" w:author="asus" w:date="2019-11-07T15:00:00Z">
              <w:r w:rsidRPr="007D0B9F" w:rsidDel="00445086">
                <w:rPr>
                  <w:rFonts w:ascii="Arial" w:hAnsi="Arial" w:cs="Arial"/>
                </w:rPr>
                <w:delText>DOCUMENT CONTROLLER</w:delText>
              </w:r>
            </w:del>
          </w:p>
        </w:tc>
        <w:tc>
          <w:tcPr>
            <w:tcW w:w="2070" w:type="dxa"/>
            <w:vAlign w:val="center"/>
          </w:tcPr>
          <w:p w14:paraId="44010F09" w14:textId="77777777" w:rsidR="003D79F6" w:rsidRPr="007D0B9F" w:rsidRDefault="003D79F6" w:rsidP="006F1623">
            <w:pPr>
              <w:jc w:val="center"/>
              <w:rPr>
                <w:rFonts w:ascii="Arial" w:hAnsi="Arial" w:cs="Arial"/>
                <w:lang w:val="id-ID"/>
              </w:rPr>
            </w:pPr>
            <w:ins w:id="3" w:author="asus" w:date="2019-11-07T15:00:00Z">
              <w:r w:rsidRPr="007D0B9F">
                <w:rPr>
                  <w:rFonts w:ascii="Arial" w:hAnsi="Arial" w:cs="Arial"/>
                </w:rPr>
                <w:t>WAKIL MANAJEMEN</w:t>
              </w:r>
            </w:ins>
            <w:del w:id="4" w:author="asus" w:date="2019-11-07T15:00:00Z">
              <w:r w:rsidRPr="007D0B9F" w:rsidDel="00445086">
                <w:rPr>
                  <w:rFonts w:ascii="Arial" w:hAnsi="Arial" w:cs="Arial"/>
                  <w:lang w:val="id-ID"/>
                </w:rPr>
                <w:delText>MANAGEMENT REPRESENTATIVE</w:delText>
              </w:r>
            </w:del>
          </w:p>
        </w:tc>
        <w:tc>
          <w:tcPr>
            <w:tcW w:w="1980" w:type="dxa"/>
          </w:tcPr>
          <w:p w14:paraId="1BAD38FE" w14:textId="77777777" w:rsidR="003D79F6" w:rsidRDefault="003D79F6" w:rsidP="006F1623">
            <w:pPr>
              <w:jc w:val="center"/>
              <w:rPr>
                <w:rFonts w:ascii="Arial" w:hAnsi="Arial" w:cs="Arial"/>
              </w:rPr>
            </w:pPr>
          </w:p>
          <w:p w14:paraId="77AAA9A1" w14:textId="3FBB9E1B" w:rsidR="003D79F6" w:rsidRDefault="003D79F6" w:rsidP="006F16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SEKJEN</w:t>
            </w:r>
          </w:p>
          <w:p w14:paraId="693A6BC3" w14:textId="77777777" w:rsidR="003D79F6" w:rsidRPr="00BE23DE" w:rsidRDefault="003D79F6" w:rsidP="006F16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DPN INKINDO</w:t>
            </w:r>
          </w:p>
        </w:tc>
        <w:tc>
          <w:tcPr>
            <w:tcW w:w="2070" w:type="dxa"/>
            <w:vAlign w:val="center"/>
          </w:tcPr>
          <w:p w14:paraId="014515CC" w14:textId="77777777" w:rsidR="003D79F6" w:rsidRPr="007D0B9F" w:rsidRDefault="003D79F6" w:rsidP="006F1623">
            <w:pPr>
              <w:jc w:val="center"/>
              <w:rPr>
                <w:rFonts w:ascii="Arial" w:hAnsi="Arial" w:cs="Arial"/>
              </w:rPr>
            </w:pPr>
            <w:ins w:id="5" w:author="asus" w:date="2019-11-07T15:00:00Z">
              <w:r w:rsidRPr="007D0B9F">
                <w:rPr>
                  <w:rFonts w:ascii="Arial" w:hAnsi="Arial" w:cs="Arial"/>
                  <w:rPrChange w:id="6" w:author="asus" w:date="2019-11-07T15:00:00Z">
                    <w:rPr>
                      <w:rFonts w:asciiTheme="minorHAnsi" w:hAnsiTheme="minorHAnsi"/>
                      <w:sz w:val="22"/>
                      <w:szCs w:val="22"/>
                    </w:rPr>
                  </w:rPrChange>
                </w:rPr>
                <w:t>KETUA UMUM</w:t>
              </w:r>
            </w:ins>
          </w:p>
          <w:p w14:paraId="5261F38C" w14:textId="77777777" w:rsidR="003D79F6" w:rsidRPr="007D0B9F" w:rsidRDefault="003D79F6" w:rsidP="006F1623">
            <w:pPr>
              <w:jc w:val="center"/>
              <w:rPr>
                <w:rFonts w:ascii="Arial" w:hAnsi="Arial" w:cs="Arial"/>
                <w:rPrChange w:id="7" w:author="Ferri Fatra" w:date="2019-08-22T13:11:00Z">
                  <w:rPr>
                    <w:rFonts w:asciiTheme="minorHAnsi" w:hAnsiTheme="minorHAnsi"/>
                    <w:lang w:val="id-ID"/>
                  </w:rPr>
                </w:rPrChange>
              </w:rPr>
            </w:pPr>
            <w:r w:rsidRPr="007D0B9F">
              <w:rPr>
                <w:rFonts w:ascii="Arial" w:hAnsi="Arial" w:cs="Arial"/>
              </w:rPr>
              <w:t>DPN INKINDO</w:t>
            </w:r>
          </w:p>
        </w:tc>
      </w:tr>
      <w:bookmarkEnd w:id="1"/>
    </w:tbl>
    <w:p w14:paraId="56CC5929" w14:textId="77777777" w:rsidR="005B1143" w:rsidRPr="003F556B" w:rsidRDefault="005B1143" w:rsidP="0060652E">
      <w:pPr>
        <w:pStyle w:val="BodyText3"/>
        <w:spacing w:after="120" w:line="360" w:lineRule="auto"/>
        <w:ind w:right="-22"/>
        <w:jc w:val="left"/>
        <w:rPr>
          <w:rFonts w:ascii="Arial" w:hAnsi="Arial" w:cs="Arial"/>
          <w:i w:val="0"/>
          <w:sz w:val="24"/>
          <w:lang w:val="id-ID"/>
        </w:rPr>
      </w:pPr>
    </w:p>
    <w:p w14:paraId="788562A4" w14:textId="77777777" w:rsidR="005B1143" w:rsidRPr="003F556B" w:rsidRDefault="005B1143" w:rsidP="004B32BD">
      <w:pPr>
        <w:pStyle w:val="BodyText3"/>
        <w:spacing w:after="120" w:line="360" w:lineRule="auto"/>
        <w:ind w:right="-22"/>
        <w:rPr>
          <w:rFonts w:ascii="Arial" w:hAnsi="Arial" w:cs="Arial"/>
          <w:i w:val="0"/>
          <w:sz w:val="24"/>
          <w:lang w:val="id-ID"/>
        </w:rPr>
      </w:pPr>
      <w:r w:rsidRPr="003F556B">
        <w:rPr>
          <w:rFonts w:ascii="Arial" w:hAnsi="Arial" w:cs="Arial"/>
          <w:i w:val="0"/>
          <w:sz w:val="24"/>
        </w:rPr>
        <w:t>DAFTAR DISTRIBUSI DOKUMEN</w:t>
      </w:r>
    </w:p>
    <w:tbl>
      <w:tblPr>
        <w:tblW w:w="7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3296"/>
        <w:gridCol w:w="3148"/>
      </w:tblGrid>
      <w:tr w:rsidR="00A61444" w:rsidRPr="003F556B" w14:paraId="0490B0D9" w14:textId="77777777" w:rsidTr="00A61444">
        <w:trPr>
          <w:trHeight w:val="454"/>
          <w:jc w:val="center"/>
        </w:trPr>
        <w:tc>
          <w:tcPr>
            <w:tcW w:w="576" w:type="dxa"/>
            <w:vAlign w:val="center"/>
          </w:tcPr>
          <w:p w14:paraId="3FA3EE6E" w14:textId="77777777" w:rsidR="00A61444" w:rsidRPr="003F556B" w:rsidRDefault="00A61444" w:rsidP="0084247A">
            <w:pPr>
              <w:pStyle w:val="Header"/>
              <w:ind w:right="-22"/>
              <w:jc w:val="center"/>
              <w:rPr>
                <w:rFonts w:ascii="Arial" w:hAnsi="Arial" w:cs="Arial"/>
                <w:b/>
                <w:bCs/>
                <w:rPrChange w:id="8" w:author="Ferri Fatra" w:date="2019-05-04T22:13:00Z">
                  <w:rPr>
                    <w:rFonts w:ascii="Calibri" w:hAnsi="Calibri"/>
                    <w:b/>
                    <w:bCs/>
                  </w:rPr>
                </w:rPrChange>
              </w:rPr>
            </w:pPr>
            <w:bookmarkStart w:id="9" w:name="_Hlk24123054"/>
            <w:r w:rsidRPr="003F556B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3296" w:type="dxa"/>
            <w:vAlign w:val="center"/>
          </w:tcPr>
          <w:p w14:paraId="0EFEC2E3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  <w:b/>
                <w:bCs/>
                <w:rPrChange w:id="10" w:author="Ferri Fatra" w:date="2019-05-04T22:13:00Z">
                  <w:rPr>
                    <w:rFonts w:ascii="Calibri" w:hAnsi="Calibri"/>
                    <w:b/>
                    <w:bCs/>
                  </w:rPr>
                </w:rPrChange>
              </w:rPr>
            </w:pPr>
            <w:r w:rsidRPr="003F556B">
              <w:rPr>
                <w:rFonts w:ascii="Arial" w:hAnsi="Arial" w:cs="Arial"/>
                <w:b/>
                <w:bCs/>
              </w:rPr>
              <w:t>NAMA PENERIMA</w:t>
            </w:r>
          </w:p>
        </w:tc>
        <w:tc>
          <w:tcPr>
            <w:tcW w:w="3148" w:type="dxa"/>
            <w:vAlign w:val="center"/>
          </w:tcPr>
          <w:p w14:paraId="5E873888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  <w:b/>
                <w:bCs/>
                <w:rPrChange w:id="11" w:author="Ferri Fatra" w:date="2019-05-04T22:13:00Z">
                  <w:rPr>
                    <w:rFonts w:ascii="Calibri" w:hAnsi="Calibri"/>
                    <w:b/>
                    <w:bCs/>
                  </w:rPr>
                </w:rPrChange>
              </w:rPr>
            </w:pPr>
            <w:r w:rsidRPr="003F556B">
              <w:rPr>
                <w:rFonts w:ascii="Arial" w:hAnsi="Arial" w:cs="Arial"/>
                <w:b/>
                <w:bCs/>
              </w:rPr>
              <w:t>NOMOR SALINAN</w:t>
            </w:r>
          </w:p>
        </w:tc>
      </w:tr>
      <w:tr w:rsidR="00A61444" w:rsidRPr="003F556B" w14:paraId="2F272CE3" w14:textId="77777777" w:rsidTr="00A61444">
        <w:trPr>
          <w:trHeight w:val="306"/>
          <w:jc w:val="center"/>
        </w:trPr>
        <w:tc>
          <w:tcPr>
            <w:tcW w:w="576" w:type="dxa"/>
            <w:vAlign w:val="center"/>
          </w:tcPr>
          <w:p w14:paraId="3DDD167A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  <w:rPrChange w:id="12" w:author="Ferri Fatra" w:date="2019-05-04T22:13:00Z">
                  <w:rPr>
                    <w:rFonts w:ascii="Calibri" w:hAnsi="Calibri"/>
                    <w:sz w:val="22"/>
                    <w:szCs w:val="22"/>
                  </w:rPr>
                </w:rPrChange>
              </w:rPr>
            </w:pPr>
            <w:r w:rsidRPr="003F556B">
              <w:rPr>
                <w:rFonts w:ascii="Arial" w:hAnsi="Arial" w:cs="Arial"/>
              </w:rPr>
              <w:t>1.</w:t>
            </w:r>
          </w:p>
        </w:tc>
        <w:tc>
          <w:tcPr>
            <w:tcW w:w="3296" w:type="dxa"/>
            <w:vAlign w:val="center"/>
          </w:tcPr>
          <w:p w14:paraId="65B40F26" w14:textId="77777777" w:rsidR="00A61444" w:rsidRPr="003F556B" w:rsidRDefault="00A61444" w:rsidP="0084247A">
            <w:pPr>
              <w:ind w:right="-22"/>
              <w:rPr>
                <w:rFonts w:ascii="Arial" w:hAnsi="Arial" w:cs="Arial"/>
                <w:lang w:val="id-ID"/>
                <w:rPrChange w:id="13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proofErr w:type="spellStart"/>
            <w:r w:rsidRPr="003F556B">
              <w:rPr>
                <w:rFonts w:ascii="Arial" w:hAnsi="Arial" w:cs="Arial"/>
              </w:rPr>
              <w:t>Pengendali</w:t>
            </w:r>
            <w:proofErr w:type="spellEnd"/>
            <w:r w:rsidRPr="003F556B">
              <w:rPr>
                <w:rFonts w:ascii="Arial" w:hAnsi="Arial" w:cs="Arial"/>
              </w:rPr>
              <w:t xml:space="preserve"> </w:t>
            </w:r>
            <w:r w:rsidRPr="003F556B">
              <w:rPr>
                <w:rFonts w:ascii="Arial" w:hAnsi="Arial" w:cs="Arial"/>
                <w:lang w:val="id-ID"/>
              </w:rPr>
              <w:t>D</w:t>
            </w:r>
            <w:proofErr w:type="spellStart"/>
            <w:r w:rsidRPr="003F556B">
              <w:rPr>
                <w:rFonts w:ascii="Arial" w:hAnsi="Arial" w:cs="Arial"/>
              </w:rPr>
              <w:t>okumen</w:t>
            </w:r>
            <w:proofErr w:type="spellEnd"/>
          </w:p>
        </w:tc>
        <w:tc>
          <w:tcPr>
            <w:tcW w:w="3148" w:type="dxa"/>
            <w:vAlign w:val="center"/>
          </w:tcPr>
          <w:p w14:paraId="47B613EC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14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r w:rsidRPr="003F556B">
              <w:rPr>
                <w:rFonts w:ascii="Arial" w:hAnsi="Arial" w:cs="Arial"/>
                <w:lang w:val="id-ID"/>
              </w:rPr>
              <w:t>01 (Master)</w:t>
            </w:r>
          </w:p>
        </w:tc>
      </w:tr>
      <w:tr w:rsidR="00A61444" w:rsidRPr="003F556B" w14:paraId="32721930" w14:textId="77777777" w:rsidTr="00A61444">
        <w:trPr>
          <w:trHeight w:val="306"/>
          <w:jc w:val="center"/>
        </w:trPr>
        <w:tc>
          <w:tcPr>
            <w:tcW w:w="576" w:type="dxa"/>
            <w:vAlign w:val="center"/>
          </w:tcPr>
          <w:p w14:paraId="0CF1C660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15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r w:rsidRPr="003F556B">
              <w:rPr>
                <w:rFonts w:ascii="Arial" w:hAnsi="Arial" w:cs="Arial"/>
                <w:lang w:val="id-ID"/>
              </w:rPr>
              <w:t>2.</w:t>
            </w:r>
          </w:p>
        </w:tc>
        <w:tc>
          <w:tcPr>
            <w:tcW w:w="3296" w:type="dxa"/>
            <w:vAlign w:val="center"/>
          </w:tcPr>
          <w:p w14:paraId="32541669" w14:textId="77777777" w:rsidR="00A61444" w:rsidRPr="003F556B" w:rsidRDefault="00A61444" w:rsidP="0084247A">
            <w:pPr>
              <w:ind w:right="-22"/>
              <w:rPr>
                <w:rFonts w:ascii="Arial" w:hAnsi="Arial" w:cs="Arial"/>
                <w:lang w:val="id-ID"/>
                <w:rPrChange w:id="16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r w:rsidRPr="003F556B">
              <w:rPr>
                <w:rFonts w:ascii="Arial" w:hAnsi="Arial" w:cs="Arial"/>
              </w:rPr>
              <w:t xml:space="preserve">Wakil </w:t>
            </w:r>
            <w:proofErr w:type="spellStart"/>
            <w:r w:rsidRPr="003F556B">
              <w:rPr>
                <w:rFonts w:ascii="Arial" w:hAnsi="Arial" w:cs="Arial"/>
              </w:rPr>
              <w:t>Manajemen</w:t>
            </w:r>
            <w:proofErr w:type="spellEnd"/>
          </w:p>
        </w:tc>
        <w:tc>
          <w:tcPr>
            <w:tcW w:w="3148" w:type="dxa"/>
            <w:vAlign w:val="center"/>
          </w:tcPr>
          <w:p w14:paraId="5EEC8333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17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r w:rsidRPr="003F556B">
              <w:rPr>
                <w:rFonts w:ascii="Arial" w:hAnsi="Arial" w:cs="Arial"/>
                <w:lang w:val="id-ID"/>
              </w:rPr>
              <w:t>02</w:t>
            </w:r>
          </w:p>
        </w:tc>
      </w:tr>
      <w:tr w:rsidR="00A61444" w:rsidRPr="003F556B" w14:paraId="32DB7A43" w14:textId="77777777" w:rsidTr="00A61444">
        <w:trPr>
          <w:trHeight w:val="306"/>
          <w:jc w:val="center"/>
        </w:trPr>
        <w:tc>
          <w:tcPr>
            <w:tcW w:w="576" w:type="dxa"/>
            <w:vAlign w:val="center"/>
          </w:tcPr>
          <w:p w14:paraId="5E3D2239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18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r w:rsidRPr="003F556B">
              <w:rPr>
                <w:rFonts w:ascii="Arial" w:hAnsi="Arial" w:cs="Arial"/>
                <w:lang w:val="id-ID"/>
              </w:rPr>
              <w:t>3.</w:t>
            </w:r>
          </w:p>
        </w:tc>
        <w:tc>
          <w:tcPr>
            <w:tcW w:w="3296" w:type="dxa"/>
            <w:vAlign w:val="center"/>
          </w:tcPr>
          <w:p w14:paraId="6A56D21A" w14:textId="77777777" w:rsidR="00A61444" w:rsidRPr="003F556B" w:rsidRDefault="00A61444" w:rsidP="0084247A">
            <w:pPr>
              <w:ind w:right="-22"/>
              <w:rPr>
                <w:rFonts w:ascii="Arial" w:hAnsi="Arial" w:cs="Arial"/>
                <w:lang w:val="id-ID"/>
                <w:rPrChange w:id="19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proofErr w:type="spellStart"/>
            <w:r w:rsidRPr="003F556B">
              <w:rPr>
                <w:rFonts w:ascii="Arial" w:hAnsi="Arial" w:cs="Arial"/>
              </w:rPr>
              <w:t>Sekretaris</w:t>
            </w:r>
            <w:proofErr w:type="spellEnd"/>
            <w:r w:rsidRPr="003F556B">
              <w:rPr>
                <w:rFonts w:ascii="Arial" w:hAnsi="Arial" w:cs="Arial"/>
              </w:rPr>
              <w:t xml:space="preserve"> </w:t>
            </w:r>
            <w:proofErr w:type="spellStart"/>
            <w:r w:rsidRPr="003F556B">
              <w:rPr>
                <w:rFonts w:ascii="Arial" w:hAnsi="Arial" w:cs="Arial"/>
              </w:rPr>
              <w:t>Jenderal</w:t>
            </w:r>
            <w:proofErr w:type="spellEnd"/>
            <w:r w:rsidRPr="003F556B">
              <w:rPr>
                <w:rFonts w:ascii="Arial" w:hAnsi="Arial" w:cs="Arial"/>
              </w:rPr>
              <w:t xml:space="preserve"> DPN INKINDO</w:t>
            </w:r>
          </w:p>
        </w:tc>
        <w:tc>
          <w:tcPr>
            <w:tcW w:w="3148" w:type="dxa"/>
            <w:vAlign w:val="center"/>
          </w:tcPr>
          <w:p w14:paraId="1FC710C8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20" w:author="Ferri Fatra" w:date="2019-05-04T22:13:00Z">
                  <w:rPr>
                    <w:rFonts w:ascii="Calibri" w:hAnsi="Calibri"/>
                    <w:sz w:val="22"/>
                    <w:szCs w:val="22"/>
                    <w:lang w:val="id-ID"/>
                  </w:rPr>
                </w:rPrChange>
              </w:rPr>
            </w:pPr>
            <w:r w:rsidRPr="003F556B">
              <w:rPr>
                <w:rFonts w:ascii="Arial" w:hAnsi="Arial" w:cs="Arial"/>
                <w:lang w:val="id-ID"/>
              </w:rPr>
              <w:t>03</w:t>
            </w:r>
          </w:p>
        </w:tc>
      </w:tr>
      <w:tr w:rsidR="00A61444" w:rsidRPr="003F556B" w14:paraId="14014C3C" w14:textId="77777777" w:rsidTr="00A61444">
        <w:trPr>
          <w:trHeight w:val="306"/>
          <w:jc w:val="center"/>
        </w:trPr>
        <w:tc>
          <w:tcPr>
            <w:tcW w:w="576" w:type="dxa"/>
            <w:vAlign w:val="center"/>
          </w:tcPr>
          <w:p w14:paraId="28EE1942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  <w:r w:rsidRPr="003F556B">
              <w:rPr>
                <w:rFonts w:ascii="Arial" w:hAnsi="Arial" w:cs="Arial"/>
              </w:rPr>
              <w:t>4.</w:t>
            </w:r>
          </w:p>
        </w:tc>
        <w:tc>
          <w:tcPr>
            <w:tcW w:w="3296" w:type="dxa"/>
            <w:vAlign w:val="center"/>
          </w:tcPr>
          <w:p w14:paraId="514BC64D" w14:textId="77777777" w:rsidR="00A61444" w:rsidRPr="003F556B" w:rsidRDefault="00A61444" w:rsidP="0084247A">
            <w:pPr>
              <w:ind w:right="-22"/>
              <w:rPr>
                <w:rFonts w:ascii="Arial" w:hAnsi="Arial" w:cs="Arial"/>
              </w:rPr>
            </w:pPr>
            <w:proofErr w:type="spellStart"/>
            <w:r w:rsidRPr="003F556B">
              <w:rPr>
                <w:rFonts w:ascii="Arial" w:hAnsi="Arial" w:cs="Arial"/>
              </w:rPr>
              <w:t>Bendahara</w:t>
            </w:r>
            <w:proofErr w:type="spellEnd"/>
            <w:r w:rsidRPr="003F556B">
              <w:rPr>
                <w:rFonts w:ascii="Arial" w:hAnsi="Arial" w:cs="Arial"/>
              </w:rPr>
              <w:t xml:space="preserve"> </w:t>
            </w:r>
            <w:proofErr w:type="spellStart"/>
            <w:r w:rsidRPr="003F556B">
              <w:rPr>
                <w:rFonts w:ascii="Arial" w:hAnsi="Arial" w:cs="Arial"/>
              </w:rPr>
              <w:t>Umum</w:t>
            </w:r>
            <w:proofErr w:type="spellEnd"/>
            <w:r w:rsidRPr="003F556B">
              <w:rPr>
                <w:rFonts w:ascii="Arial" w:hAnsi="Arial" w:cs="Arial"/>
              </w:rPr>
              <w:t xml:space="preserve"> DPN INKINDO</w:t>
            </w:r>
          </w:p>
        </w:tc>
        <w:tc>
          <w:tcPr>
            <w:tcW w:w="3148" w:type="dxa"/>
            <w:vAlign w:val="center"/>
          </w:tcPr>
          <w:p w14:paraId="63036331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  <w:r w:rsidRPr="003F556B">
              <w:rPr>
                <w:rFonts w:ascii="Arial" w:hAnsi="Arial" w:cs="Arial"/>
              </w:rPr>
              <w:t>04</w:t>
            </w:r>
          </w:p>
        </w:tc>
      </w:tr>
      <w:tr w:rsidR="00A61444" w:rsidRPr="003F556B" w14:paraId="7F9014DC" w14:textId="77777777" w:rsidTr="00A61444">
        <w:trPr>
          <w:trHeight w:val="306"/>
          <w:jc w:val="center"/>
        </w:trPr>
        <w:tc>
          <w:tcPr>
            <w:tcW w:w="576" w:type="dxa"/>
            <w:vAlign w:val="center"/>
          </w:tcPr>
          <w:p w14:paraId="10D64FD3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  <w:rPrChange w:id="21" w:author="Ferri Fatra" w:date="2019-05-04T22:13:00Z">
                  <w:rPr>
                    <w:rFonts w:ascii="Calibri" w:hAnsi="Calibri"/>
                  </w:rPr>
                </w:rPrChange>
              </w:rPr>
            </w:pPr>
            <w:r w:rsidRPr="003F556B">
              <w:rPr>
                <w:rFonts w:ascii="Arial" w:hAnsi="Arial" w:cs="Arial"/>
              </w:rPr>
              <w:t>5.</w:t>
            </w:r>
          </w:p>
        </w:tc>
        <w:tc>
          <w:tcPr>
            <w:tcW w:w="3296" w:type="dxa"/>
            <w:vAlign w:val="center"/>
          </w:tcPr>
          <w:p w14:paraId="08C103B5" w14:textId="77777777" w:rsidR="00A61444" w:rsidRPr="003F556B" w:rsidRDefault="00A61444" w:rsidP="0084247A">
            <w:pPr>
              <w:ind w:right="-22"/>
              <w:rPr>
                <w:rFonts w:ascii="Arial" w:hAnsi="Arial" w:cs="Arial"/>
                <w:rPrChange w:id="22" w:author="Ferri Fatra" w:date="2019-05-04T22:13:00Z">
                  <w:rPr>
                    <w:rFonts w:ascii="Calibri" w:hAnsi="Calibri"/>
                  </w:rPr>
                </w:rPrChange>
              </w:rPr>
            </w:pPr>
            <w:proofErr w:type="spellStart"/>
            <w:r w:rsidRPr="003F556B">
              <w:rPr>
                <w:rFonts w:ascii="Arial" w:hAnsi="Arial" w:cs="Arial"/>
              </w:rPr>
              <w:t>Ketua</w:t>
            </w:r>
            <w:proofErr w:type="spellEnd"/>
            <w:r w:rsidRPr="003F556B">
              <w:rPr>
                <w:rFonts w:ascii="Arial" w:hAnsi="Arial" w:cs="Arial"/>
              </w:rPr>
              <w:t xml:space="preserve"> </w:t>
            </w:r>
            <w:proofErr w:type="spellStart"/>
            <w:r w:rsidRPr="003F556B">
              <w:rPr>
                <w:rFonts w:ascii="Arial" w:hAnsi="Arial" w:cs="Arial"/>
              </w:rPr>
              <w:t>Umum</w:t>
            </w:r>
            <w:proofErr w:type="spellEnd"/>
            <w:r w:rsidRPr="003F556B">
              <w:rPr>
                <w:rFonts w:ascii="Arial" w:hAnsi="Arial" w:cs="Arial"/>
              </w:rPr>
              <w:t xml:space="preserve"> DPN INKINDO</w:t>
            </w:r>
          </w:p>
        </w:tc>
        <w:tc>
          <w:tcPr>
            <w:tcW w:w="3148" w:type="dxa"/>
            <w:vAlign w:val="center"/>
          </w:tcPr>
          <w:p w14:paraId="6FB7F71D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23" w:author="Ferri Fatra" w:date="2019-05-04T22:13:00Z">
                  <w:rPr>
                    <w:rFonts w:ascii="Calibri" w:hAnsi="Calibri"/>
                    <w:lang w:val="id-ID"/>
                  </w:rPr>
                </w:rPrChange>
              </w:rPr>
            </w:pPr>
            <w:r w:rsidRPr="003F556B">
              <w:rPr>
                <w:rFonts w:ascii="Arial" w:hAnsi="Arial" w:cs="Arial"/>
              </w:rPr>
              <w:t>05</w:t>
            </w:r>
          </w:p>
        </w:tc>
      </w:tr>
      <w:tr w:rsidR="00A61444" w:rsidRPr="003F556B" w14:paraId="23511FD5" w14:textId="77777777" w:rsidTr="00A61444">
        <w:trPr>
          <w:trHeight w:val="306"/>
          <w:jc w:val="center"/>
        </w:trPr>
        <w:tc>
          <w:tcPr>
            <w:tcW w:w="576" w:type="dxa"/>
            <w:vAlign w:val="center"/>
          </w:tcPr>
          <w:p w14:paraId="557D298A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  <w:rPrChange w:id="24" w:author="Ferri Fatra" w:date="2019-05-04T22:13:00Z">
                  <w:rPr>
                    <w:rFonts w:ascii="Calibri" w:hAnsi="Calibri"/>
                  </w:rPr>
                </w:rPrChange>
              </w:rPr>
            </w:pPr>
            <w:r w:rsidRPr="003F556B">
              <w:rPr>
                <w:rFonts w:ascii="Arial" w:hAnsi="Arial" w:cs="Arial"/>
              </w:rPr>
              <w:t>6.</w:t>
            </w:r>
          </w:p>
        </w:tc>
        <w:tc>
          <w:tcPr>
            <w:tcW w:w="3296" w:type="dxa"/>
            <w:vAlign w:val="center"/>
          </w:tcPr>
          <w:p w14:paraId="3DAF8972" w14:textId="77777777" w:rsidR="00A61444" w:rsidRPr="003F556B" w:rsidRDefault="00A61444" w:rsidP="0084247A">
            <w:pPr>
              <w:ind w:right="-22"/>
              <w:rPr>
                <w:rFonts w:ascii="Arial" w:hAnsi="Arial" w:cs="Arial"/>
                <w:rPrChange w:id="25" w:author="Ferri Fatra" w:date="2019-05-04T22:13:00Z">
                  <w:rPr>
                    <w:rFonts w:ascii="Calibri" w:hAnsi="Calibri"/>
                  </w:rPr>
                </w:rPrChange>
              </w:rPr>
            </w:pPr>
            <w:proofErr w:type="spellStart"/>
            <w:r w:rsidRPr="003F556B">
              <w:rPr>
                <w:rFonts w:ascii="Arial" w:hAnsi="Arial" w:cs="Arial"/>
              </w:rPr>
              <w:t>Kepala</w:t>
            </w:r>
            <w:proofErr w:type="spellEnd"/>
            <w:r w:rsidRPr="003F556B">
              <w:rPr>
                <w:rFonts w:ascii="Arial" w:hAnsi="Arial" w:cs="Arial"/>
              </w:rPr>
              <w:t xml:space="preserve"> </w:t>
            </w:r>
            <w:proofErr w:type="spellStart"/>
            <w:r w:rsidRPr="003F556B">
              <w:rPr>
                <w:rFonts w:ascii="Arial" w:hAnsi="Arial" w:cs="Arial"/>
              </w:rPr>
              <w:t>Bagian</w:t>
            </w:r>
            <w:proofErr w:type="spellEnd"/>
            <w:r w:rsidRPr="003F556B">
              <w:rPr>
                <w:rFonts w:ascii="Arial" w:hAnsi="Arial" w:cs="Arial"/>
              </w:rPr>
              <w:t xml:space="preserve"> </w:t>
            </w:r>
            <w:proofErr w:type="spellStart"/>
            <w:r w:rsidRPr="003F556B">
              <w:rPr>
                <w:rFonts w:ascii="Arial" w:hAnsi="Arial" w:cs="Arial"/>
              </w:rPr>
              <w:t>Umum</w:t>
            </w:r>
            <w:proofErr w:type="spellEnd"/>
            <w:r w:rsidRPr="003F556B">
              <w:rPr>
                <w:rFonts w:ascii="Arial" w:hAnsi="Arial" w:cs="Arial"/>
              </w:rPr>
              <w:t xml:space="preserve"> </w:t>
            </w:r>
            <w:proofErr w:type="spellStart"/>
            <w:r w:rsidRPr="003F556B">
              <w:rPr>
                <w:rFonts w:ascii="Arial" w:hAnsi="Arial" w:cs="Arial"/>
              </w:rPr>
              <w:t>Setnas</w:t>
            </w:r>
            <w:proofErr w:type="spellEnd"/>
          </w:p>
        </w:tc>
        <w:tc>
          <w:tcPr>
            <w:tcW w:w="3148" w:type="dxa"/>
            <w:vAlign w:val="center"/>
          </w:tcPr>
          <w:p w14:paraId="1238ACFD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  <w:lang w:val="id-ID"/>
                <w:rPrChange w:id="26" w:author="Ferri Fatra" w:date="2019-05-04T22:13:00Z">
                  <w:rPr>
                    <w:rFonts w:ascii="Calibri" w:hAnsi="Calibri"/>
                    <w:lang w:val="id-ID"/>
                  </w:rPr>
                </w:rPrChange>
              </w:rPr>
            </w:pPr>
            <w:r w:rsidRPr="003F556B">
              <w:rPr>
                <w:rFonts w:ascii="Arial" w:hAnsi="Arial" w:cs="Arial"/>
              </w:rPr>
              <w:t>06</w:t>
            </w:r>
          </w:p>
        </w:tc>
      </w:tr>
      <w:tr w:rsidR="00A61444" w:rsidRPr="003F556B" w14:paraId="76AC1720" w14:textId="77777777" w:rsidTr="00A61444">
        <w:trPr>
          <w:trHeight w:val="306"/>
          <w:jc w:val="center"/>
        </w:trPr>
        <w:tc>
          <w:tcPr>
            <w:tcW w:w="576" w:type="dxa"/>
            <w:vAlign w:val="center"/>
          </w:tcPr>
          <w:p w14:paraId="7A3EF183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</w:rPr>
            </w:pPr>
            <w:r w:rsidRPr="003F556B">
              <w:rPr>
                <w:rFonts w:ascii="Arial" w:hAnsi="Arial" w:cs="Arial"/>
              </w:rPr>
              <w:t>7.</w:t>
            </w:r>
          </w:p>
        </w:tc>
        <w:tc>
          <w:tcPr>
            <w:tcW w:w="3296" w:type="dxa"/>
            <w:vAlign w:val="center"/>
          </w:tcPr>
          <w:p w14:paraId="5BC42533" w14:textId="77777777" w:rsidR="00A61444" w:rsidRPr="003F556B" w:rsidRDefault="00A61444" w:rsidP="0084247A">
            <w:pPr>
              <w:ind w:right="-22"/>
              <w:rPr>
                <w:rFonts w:ascii="Arial" w:hAnsi="Arial" w:cs="Arial"/>
              </w:rPr>
            </w:pPr>
            <w:proofErr w:type="spellStart"/>
            <w:r w:rsidRPr="003F556B">
              <w:rPr>
                <w:rFonts w:ascii="Arial" w:hAnsi="Arial" w:cs="Arial"/>
              </w:rPr>
              <w:t>Kepala</w:t>
            </w:r>
            <w:proofErr w:type="spellEnd"/>
            <w:r w:rsidRPr="003F556B">
              <w:rPr>
                <w:rFonts w:ascii="Arial" w:hAnsi="Arial" w:cs="Arial"/>
              </w:rPr>
              <w:t xml:space="preserve"> </w:t>
            </w:r>
            <w:proofErr w:type="spellStart"/>
            <w:r w:rsidRPr="003F556B">
              <w:rPr>
                <w:rFonts w:ascii="Arial" w:hAnsi="Arial" w:cs="Arial"/>
              </w:rPr>
              <w:t>Bagian</w:t>
            </w:r>
            <w:proofErr w:type="spellEnd"/>
            <w:r w:rsidRPr="003F556B">
              <w:rPr>
                <w:rFonts w:ascii="Arial" w:hAnsi="Arial" w:cs="Arial"/>
              </w:rPr>
              <w:t xml:space="preserve"> </w:t>
            </w:r>
            <w:proofErr w:type="spellStart"/>
            <w:r w:rsidRPr="003F556B">
              <w:rPr>
                <w:rFonts w:ascii="Arial" w:hAnsi="Arial" w:cs="Arial"/>
              </w:rPr>
              <w:t>Keuangan</w:t>
            </w:r>
            <w:proofErr w:type="spellEnd"/>
          </w:p>
        </w:tc>
        <w:tc>
          <w:tcPr>
            <w:tcW w:w="3148" w:type="dxa"/>
            <w:vAlign w:val="center"/>
          </w:tcPr>
          <w:p w14:paraId="0ED4040D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  <w:r w:rsidRPr="003F556B">
              <w:rPr>
                <w:rFonts w:ascii="Arial" w:hAnsi="Arial" w:cs="Arial"/>
              </w:rPr>
              <w:t>07</w:t>
            </w:r>
          </w:p>
        </w:tc>
      </w:tr>
      <w:tr w:rsidR="00A61444" w:rsidRPr="003F556B" w14:paraId="47C42319" w14:textId="77777777" w:rsidTr="00A61444">
        <w:trPr>
          <w:trHeight w:val="306"/>
          <w:jc w:val="center"/>
        </w:trPr>
        <w:tc>
          <w:tcPr>
            <w:tcW w:w="576" w:type="dxa"/>
            <w:vAlign w:val="center"/>
          </w:tcPr>
          <w:p w14:paraId="43000D80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</w:rPr>
            </w:pPr>
            <w:r w:rsidRPr="003F556B">
              <w:rPr>
                <w:rFonts w:ascii="Arial" w:hAnsi="Arial" w:cs="Arial"/>
              </w:rPr>
              <w:t>8.</w:t>
            </w:r>
          </w:p>
        </w:tc>
        <w:tc>
          <w:tcPr>
            <w:tcW w:w="3296" w:type="dxa"/>
            <w:vAlign w:val="center"/>
          </w:tcPr>
          <w:p w14:paraId="7412D079" w14:textId="77777777" w:rsidR="00A61444" w:rsidRPr="003F556B" w:rsidRDefault="00A61444" w:rsidP="0084247A">
            <w:pPr>
              <w:ind w:right="-22"/>
              <w:rPr>
                <w:rFonts w:ascii="Arial" w:hAnsi="Arial" w:cs="Arial"/>
              </w:rPr>
            </w:pPr>
            <w:proofErr w:type="spellStart"/>
            <w:r w:rsidRPr="003F556B">
              <w:rPr>
                <w:rFonts w:ascii="Arial" w:hAnsi="Arial" w:cs="Arial"/>
              </w:rPr>
              <w:t>Kepala</w:t>
            </w:r>
            <w:proofErr w:type="spellEnd"/>
            <w:r w:rsidRPr="003F556B">
              <w:rPr>
                <w:rFonts w:ascii="Arial" w:hAnsi="Arial" w:cs="Arial"/>
              </w:rPr>
              <w:t xml:space="preserve"> </w:t>
            </w:r>
            <w:proofErr w:type="spellStart"/>
            <w:r w:rsidRPr="003F556B">
              <w:rPr>
                <w:rFonts w:ascii="Arial" w:hAnsi="Arial" w:cs="Arial"/>
              </w:rPr>
              <w:t>Bagian</w:t>
            </w:r>
            <w:proofErr w:type="spellEnd"/>
            <w:r w:rsidRPr="003F556B">
              <w:rPr>
                <w:rFonts w:ascii="Arial" w:hAnsi="Arial" w:cs="Arial"/>
              </w:rPr>
              <w:t xml:space="preserve"> </w:t>
            </w:r>
            <w:proofErr w:type="spellStart"/>
            <w:r w:rsidRPr="003F556B">
              <w:rPr>
                <w:rFonts w:ascii="Arial" w:hAnsi="Arial" w:cs="Arial"/>
              </w:rPr>
              <w:t>Keanggotaan</w:t>
            </w:r>
            <w:proofErr w:type="spellEnd"/>
          </w:p>
        </w:tc>
        <w:tc>
          <w:tcPr>
            <w:tcW w:w="3148" w:type="dxa"/>
            <w:vAlign w:val="center"/>
          </w:tcPr>
          <w:p w14:paraId="10D49E28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  <w:r w:rsidRPr="003F556B">
              <w:rPr>
                <w:rFonts w:ascii="Arial" w:hAnsi="Arial" w:cs="Arial"/>
              </w:rPr>
              <w:t>08</w:t>
            </w:r>
          </w:p>
        </w:tc>
      </w:tr>
      <w:tr w:rsidR="00A61444" w:rsidRPr="003F556B" w14:paraId="235138F2" w14:textId="77777777" w:rsidTr="00A61444">
        <w:trPr>
          <w:trHeight w:val="306"/>
          <w:jc w:val="center"/>
        </w:trPr>
        <w:tc>
          <w:tcPr>
            <w:tcW w:w="576" w:type="dxa"/>
            <w:vAlign w:val="center"/>
          </w:tcPr>
          <w:p w14:paraId="4A834342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</w:rPr>
            </w:pPr>
            <w:r w:rsidRPr="003F556B">
              <w:rPr>
                <w:rFonts w:ascii="Arial" w:hAnsi="Arial" w:cs="Arial"/>
              </w:rPr>
              <w:t>9.</w:t>
            </w:r>
          </w:p>
        </w:tc>
        <w:tc>
          <w:tcPr>
            <w:tcW w:w="3296" w:type="dxa"/>
            <w:vAlign w:val="center"/>
          </w:tcPr>
          <w:p w14:paraId="28B81844" w14:textId="77777777" w:rsidR="00A61444" w:rsidRPr="003F556B" w:rsidRDefault="00A61444" w:rsidP="0084247A">
            <w:pPr>
              <w:ind w:right="-22"/>
              <w:rPr>
                <w:rFonts w:ascii="Arial" w:hAnsi="Arial" w:cs="Arial"/>
              </w:rPr>
            </w:pPr>
            <w:proofErr w:type="spellStart"/>
            <w:r w:rsidRPr="003F556B">
              <w:rPr>
                <w:rFonts w:ascii="Arial" w:hAnsi="Arial" w:cs="Arial"/>
              </w:rPr>
              <w:t>Kepala</w:t>
            </w:r>
            <w:proofErr w:type="spellEnd"/>
            <w:r w:rsidRPr="003F556B">
              <w:rPr>
                <w:rFonts w:ascii="Arial" w:hAnsi="Arial" w:cs="Arial"/>
              </w:rPr>
              <w:t xml:space="preserve"> </w:t>
            </w:r>
            <w:proofErr w:type="spellStart"/>
            <w:r w:rsidRPr="003F556B">
              <w:rPr>
                <w:rFonts w:ascii="Arial" w:hAnsi="Arial" w:cs="Arial"/>
              </w:rPr>
              <w:t>Bagian</w:t>
            </w:r>
            <w:proofErr w:type="spellEnd"/>
            <w:r w:rsidRPr="003F556B">
              <w:rPr>
                <w:rFonts w:ascii="Arial" w:hAnsi="Arial" w:cs="Arial"/>
              </w:rPr>
              <w:t xml:space="preserve"> </w:t>
            </w:r>
            <w:proofErr w:type="spellStart"/>
            <w:r w:rsidRPr="003F556B">
              <w:rPr>
                <w:rFonts w:ascii="Arial" w:hAnsi="Arial" w:cs="Arial"/>
              </w:rPr>
              <w:t>Administrasi</w:t>
            </w:r>
            <w:proofErr w:type="spellEnd"/>
          </w:p>
        </w:tc>
        <w:tc>
          <w:tcPr>
            <w:tcW w:w="3148" w:type="dxa"/>
            <w:vAlign w:val="center"/>
          </w:tcPr>
          <w:p w14:paraId="3987A1A6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  <w:r w:rsidRPr="003F556B">
              <w:rPr>
                <w:rFonts w:ascii="Arial" w:hAnsi="Arial" w:cs="Arial"/>
              </w:rPr>
              <w:t>09</w:t>
            </w:r>
          </w:p>
        </w:tc>
      </w:tr>
      <w:tr w:rsidR="00A61444" w:rsidRPr="003F556B" w14:paraId="310947A2" w14:textId="77777777" w:rsidTr="00A61444">
        <w:trPr>
          <w:trHeight w:val="306"/>
          <w:jc w:val="center"/>
        </w:trPr>
        <w:tc>
          <w:tcPr>
            <w:tcW w:w="576" w:type="dxa"/>
            <w:vAlign w:val="center"/>
          </w:tcPr>
          <w:p w14:paraId="7E025502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</w:rPr>
            </w:pPr>
            <w:r w:rsidRPr="003F556B">
              <w:rPr>
                <w:rFonts w:ascii="Arial" w:hAnsi="Arial" w:cs="Arial"/>
              </w:rPr>
              <w:t>10.</w:t>
            </w:r>
          </w:p>
        </w:tc>
        <w:tc>
          <w:tcPr>
            <w:tcW w:w="3296" w:type="dxa"/>
            <w:vAlign w:val="center"/>
          </w:tcPr>
          <w:p w14:paraId="3A84174D" w14:textId="77777777" w:rsidR="00A61444" w:rsidRPr="003F556B" w:rsidRDefault="00A61444" w:rsidP="0084247A">
            <w:pPr>
              <w:ind w:right="-22"/>
              <w:rPr>
                <w:rFonts w:ascii="Arial" w:hAnsi="Arial" w:cs="Arial"/>
              </w:rPr>
            </w:pPr>
            <w:proofErr w:type="spellStart"/>
            <w:r w:rsidRPr="003F556B">
              <w:rPr>
                <w:rFonts w:ascii="Arial" w:hAnsi="Arial" w:cs="Arial"/>
              </w:rPr>
              <w:t>Kepala</w:t>
            </w:r>
            <w:proofErr w:type="spellEnd"/>
            <w:r w:rsidRPr="003F556B">
              <w:rPr>
                <w:rFonts w:ascii="Arial" w:hAnsi="Arial" w:cs="Arial"/>
              </w:rPr>
              <w:t xml:space="preserve"> </w:t>
            </w:r>
            <w:proofErr w:type="spellStart"/>
            <w:r w:rsidRPr="003F556B">
              <w:rPr>
                <w:rFonts w:ascii="Arial" w:hAnsi="Arial" w:cs="Arial"/>
              </w:rPr>
              <w:t>Bagian</w:t>
            </w:r>
            <w:proofErr w:type="spellEnd"/>
            <w:r w:rsidRPr="003F556B">
              <w:rPr>
                <w:rFonts w:ascii="Arial" w:hAnsi="Arial" w:cs="Arial"/>
              </w:rPr>
              <w:t xml:space="preserve"> IT</w:t>
            </w:r>
          </w:p>
        </w:tc>
        <w:tc>
          <w:tcPr>
            <w:tcW w:w="3148" w:type="dxa"/>
            <w:vAlign w:val="center"/>
          </w:tcPr>
          <w:p w14:paraId="787EBC43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  <w:lang w:val="id-ID"/>
              </w:rPr>
            </w:pPr>
            <w:r w:rsidRPr="003F556B">
              <w:rPr>
                <w:rFonts w:ascii="Arial" w:hAnsi="Arial" w:cs="Arial"/>
              </w:rPr>
              <w:t>10</w:t>
            </w:r>
          </w:p>
        </w:tc>
      </w:tr>
      <w:tr w:rsidR="00A61444" w:rsidRPr="003F556B" w14:paraId="629E78BF" w14:textId="77777777" w:rsidTr="00A61444">
        <w:trPr>
          <w:trHeight w:val="306"/>
          <w:jc w:val="center"/>
        </w:trPr>
        <w:tc>
          <w:tcPr>
            <w:tcW w:w="576" w:type="dxa"/>
            <w:vAlign w:val="center"/>
          </w:tcPr>
          <w:p w14:paraId="4C0DDDE7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</w:rPr>
            </w:pPr>
            <w:r w:rsidRPr="003F556B">
              <w:rPr>
                <w:rFonts w:ascii="Arial" w:hAnsi="Arial" w:cs="Arial"/>
              </w:rPr>
              <w:t>11.</w:t>
            </w:r>
          </w:p>
        </w:tc>
        <w:tc>
          <w:tcPr>
            <w:tcW w:w="3296" w:type="dxa"/>
            <w:vAlign w:val="center"/>
          </w:tcPr>
          <w:p w14:paraId="4B06CEC5" w14:textId="77777777" w:rsidR="00A61444" w:rsidRPr="003F556B" w:rsidRDefault="00A61444" w:rsidP="0084247A">
            <w:pPr>
              <w:ind w:right="-22"/>
              <w:rPr>
                <w:rFonts w:ascii="Arial" w:hAnsi="Arial" w:cs="Arial"/>
              </w:rPr>
            </w:pPr>
            <w:proofErr w:type="spellStart"/>
            <w:r w:rsidRPr="003F556B">
              <w:rPr>
                <w:rFonts w:ascii="Arial" w:hAnsi="Arial" w:cs="Arial"/>
              </w:rPr>
              <w:t>Kepala</w:t>
            </w:r>
            <w:proofErr w:type="spellEnd"/>
            <w:r w:rsidRPr="003F556B">
              <w:rPr>
                <w:rFonts w:ascii="Arial" w:hAnsi="Arial" w:cs="Arial"/>
              </w:rPr>
              <w:t xml:space="preserve"> BSAN</w:t>
            </w:r>
          </w:p>
        </w:tc>
        <w:tc>
          <w:tcPr>
            <w:tcW w:w="3148" w:type="dxa"/>
            <w:vAlign w:val="center"/>
          </w:tcPr>
          <w:p w14:paraId="5F372BF6" w14:textId="77777777" w:rsidR="00A61444" w:rsidRPr="003F556B" w:rsidRDefault="00A61444" w:rsidP="0084247A">
            <w:pPr>
              <w:ind w:right="-22"/>
              <w:jc w:val="center"/>
              <w:rPr>
                <w:rFonts w:ascii="Arial" w:hAnsi="Arial" w:cs="Arial"/>
              </w:rPr>
            </w:pPr>
            <w:r w:rsidRPr="003F556B">
              <w:rPr>
                <w:rFonts w:ascii="Arial" w:hAnsi="Arial" w:cs="Arial"/>
              </w:rPr>
              <w:t>11</w:t>
            </w:r>
          </w:p>
        </w:tc>
      </w:tr>
      <w:bookmarkEnd w:id="9"/>
    </w:tbl>
    <w:p w14:paraId="2D26DC5A" w14:textId="77777777" w:rsidR="005B1143" w:rsidRPr="003F556B" w:rsidRDefault="005B1143" w:rsidP="00533D85">
      <w:pPr>
        <w:spacing w:after="120" w:line="360" w:lineRule="auto"/>
        <w:ind w:right="-22"/>
        <w:rPr>
          <w:rFonts w:ascii="Arial" w:hAnsi="Arial" w:cs="Arial"/>
        </w:rPr>
      </w:pPr>
    </w:p>
    <w:p w14:paraId="46E02610" w14:textId="77777777" w:rsidR="005B1143" w:rsidRPr="003F556B" w:rsidRDefault="005B1143" w:rsidP="00533D85">
      <w:pPr>
        <w:pStyle w:val="Heading1"/>
        <w:numPr>
          <w:ilvl w:val="0"/>
          <w:numId w:val="0"/>
        </w:numPr>
        <w:spacing w:after="120" w:line="360" w:lineRule="auto"/>
        <w:ind w:right="-22"/>
        <w:jc w:val="center"/>
        <w:rPr>
          <w:rFonts w:cs="Arial"/>
        </w:rPr>
      </w:pPr>
      <w:bookmarkStart w:id="27" w:name="_Toc89152148"/>
      <w:bookmarkStart w:id="28" w:name="_Toc90193749"/>
      <w:bookmarkStart w:id="29" w:name="_Toc90194442"/>
      <w:bookmarkStart w:id="30" w:name="_Toc90196215"/>
      <w:bookmarkStart w:id="31" w:name="_Toc90268031"/>
      <w:bookmarkStart w:id="32" w:name="_Toc90268561"/>
      <w:bookmarkStart w:id="33" w:name="_Toc90278927"/>
      <w:bookmarkStart w:id="34" w:name="_Toc90315664"/>
      <w:bookmarkStart w:id="35" w:name="_Toc101168276"/>
      <w:r w:rsidRPr="003F556B">
        <w:rPr>
          <w:rFonts w:cs="Arial"/>
        </w:rPr>
        <w:t xml:space="preserve">                STATUS REVISI DOKUMEN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2"/>
        <w:gridCol w:w="2420"/>
        <w:gridCol w:w="1771"/>
        <w:gridCol w:w="1381"/>
        <w:gridCol w:w="1981"/>
      </w:tblGrid>
      <w:tr w:rsidR="006718B6" w:rsidRPr="003F556B" w14:paraId="47F41969" w14:textId="77777777" w:rsidTr="00FC6727">
        <w:trPr>
          <w:jc w:val="center"/>
        </w:trPr>
        <w:tc>
          <w:tcPr>
            <w:tcW w:w="0" w:type="auto"/>
            <w:vAlign w:val="center"/>
          </w:tcPr>
          <w:p w14:paraId="20210496" w14:textId="77777777" w:rsidR="005B1143" w:rsidRPr="003F556B" w:rsidRDefault="005B1143" w:rsidP="00533D85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3F556B">
              <w:rPr>
                <w:rFonts w:ascii="Arial" w:hAnsi="Arial" w:cs="Arial"/>
                <w:b/>
                <w:bCs/>
              </w:rPr>
              <w:t>NOMOR REVISI</w:t>
            </w:r>
          </w:p>
        </w:tc>
        <w:tc>
          <w:tcPr>
            <w:tcW w:w="0" w:type="auto"/>
            <w:vAlign w:val="center"/>
          </w:tcPr>
          <w:p w14:paraId="2DB9C0FD" w14:textId="77777777" w:rsidR="005B1143" w:rsidRPr="003F556B" w:rsidRDefault="005B1143" w:rsidP="00533D85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3F556B">
              <w:rPr>
                <w:rFonts w:ascii="Arial" w:hAnsi="Arial" w:cs="Arial"/>
                <w:b/>
                <w:bCs/>
              </w:rPr>
              <w:t>BAGIAN YANG DIREVISI</w:t>
            </w:r>
          </w:p>
        </w:tc>
        <w:tc>
          <w:tcPr>
            <w:tcW w:w="0" w:type="auto"/>
            <w:vAlign w:val="center"/>
          </w:tcPr>
          <w:p w14:paraId="4A2D8339" w14:textId="77777777" w:rsidR="005B1143" w:rsidRPr="003F556B" w:rsidRDefault="005B1143" w:rsidP="00533D85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3F556B">
              <w:rPr>
                <w:rFonts w:ascii="Arial" w:hAnsi="Arial" w:cs="Arial"/>
                <w:b/>
                <w:bCs/>
              </w:rPr>
              <w:t>ALASAN REVISI</w:t>
            </w:r>
          </w:p>
        </w:tc>
        <w:tc>
          <w:tcPr>
            <w:tcW w:w="0" w:type="auto"/>
            <w:vAlign w:val="center"/>
          </w:tcPr>
          <w:p w14:paraId="4F100F54" w14:textId="77777777" w:rsidR="005B1143" w:rsidRPr="003F556B" w:rsidRDefault="005B1143" w:rsidP="00533D85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3F556B">
              <w:rPr>
                <w:rFonts w:ascii="Arial" w:hAnsi="Arial" w:cs="Arial"/>
                <w:b/>
                <w:bCs/>
              </w:rPr>
              <w:t>TANGGAL</w:t>
            </w:r>
          </w:p>
          <w:p w14:paraId="3628D964" w14:textId="77777777" w:rsidR="005B1143" w:rsidRPr="003F556B" w:rsidRDefault="005B1143" w:rsidP="00533D85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3F556B">
              <w:rPr>
                <w:rFonts w:ascii="Arial" w:hAnsi="Arial" w:cs="Arial"/>
                <w:b/>
                <w:bCs/>
              </w:rPr>
              <w:t>REVISI</w:t>
            </w:r>
          </w:p>
        </w:tc>
        <w:tc>
          <w:tcPr>
            <w:tcW w:w="0" w:type="auto"/>
            <w:vAlign w:val="center"/>
          </w:tcPr>
          <w:p w14:paraId="58289CEE" w14:textId="77777777" w:rsidR="005B1143" w:rsidRPr="003F556B" w:rsidRDefault="005B1143" w:rsidP="00533D85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3F556B">
              <w:rPr>
                <w:rFonts w:ascii="Arial" w:hAnsi="Arial" w:cs="Arial"/>
                <w:b/>
                <w:bCs/>
              </w:rPr>
              <w:t>PERSETUJUAN</w:t>
            </w:r>
          </w:p>
          <w:p w14:paraId="29193ADE" w14:textId="77777777" w:rsidR="005B1143" w:rsidRPr="003F556B" w:rsidRDefault="005B1143" w:rsidP="00533D85">
            <w:pPr>
              <w:ind w:right="-22"/>
              <w:jc w:val="center"/>
              <w:rPr>
                <w:rFonts w:ascii="Arial" w:hAnsi="Arial" w:cs="Arial"/>
                <w:b/>
                <w:bCs/>
              </w:rPr>
            </w:pPr>
            <w:r w:rsidRPr="003F556B">
              <w:rPr>
                <w:rFonts w:ascii="Arial" w:hAnsi="Arial" w:cs="Arial"/>
                <w:b/>
                <w:bCs/>
              </w:rPr>
              <w:t>REVISI</w:t>
            </w:r>
          </w:p>
        </w:tc>
      </w:tr>
      <w:tr w:rsidR="006718B6" w:rsidRPr="003F556B" w14:paraId="55577515" w14:textId="77777777" w:rsidTr="0019737C">
        <w:trPr>
          <w:jc w:val="center"/>
        </w:trPr>
        <w:tc>
          <w:tcPr>
            <w:tcW w:w="0" w:type="auto"/>
          </w:tcPr>
          <w:p w14:paraId="7A7FA4E9" w14:textId="77777777" w:rsidR="005B1143" w:rsidRPr="003F556B" w:rsidRDefault="005B1143" w:rsidP="00533D85">
            <w:pPr>
              <w:ind w:right="-22"/>
              <w:jc w:val="center"/>
              <w:rPr>
                <w:rFonts w:ascii="Arial" w:hAnsi="Arial" w:cs="Arial"/>
              </w:rPr>
            </w:pPr>
            <w:r w:rsidRPr="003F556B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0DE681B3" w14:textId="77777777" w:rsidR="005B1143" w:rsidRPr="003F556B" w:rsidRDefault="005B1143" w:rsidP="00533D85">
            <w:pPr>
              <w:ind w:right="-22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F0A57AA" w14:textId="77777777" w:rsidR="005B1143" w:rsidRPr="003F556B" w:rsidRDefault="005B1143" w:rsidP="00533D85">
            <w:pPr>
              <w:ind w:right="-22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AD1F1F8" w14:textId="77777777" w:rsidR="005B1143" w:rsidRPr="003F556B" w:rsidRDefault="005B1143" w:rsidP="00533D85">
            <w:pPr>
              <w:ind w:right="-22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33C8F6F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</w:tr>
      <w:tr w:rsidR="006718B6" w:rsidRPr="003F556B" w14:paraId="3FEE0F5E" w14:textId="77777777" w:rsidTr="0019737C">
        <w:trPr>
          <w:jc w:val="center"/>
        </w:trPr>
        <w:tc>
          <w:tcPr>
            <w:tcW w:w="0" w:type="auto"/>
          </w:tcPr>
          <w:p w14:paraId="173385B7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E9D8437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BE5F770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0526C23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50B5CA6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</w:tr>
      <w:tr w:rsidR="006718B6" w:rsidRPr="003F556B" w14:paraId="0DA7A2E8" w14:textId="77777777" w:rsidTr="0019737C">
        <w:trPr>
          <w:jc w:val="center"/>
        </w:trPr>
        <w:tc>
          <w:tcPr>
            <w:tcW w:w="0" w:type="auto"/>
          </w:tcPr>
          <w:p w14:paraId="2AD0526E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4F7122A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580A4AE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33A95BC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98EFDB3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</w:tr>
      <w:tr w:rsidR="006718B6" w:rsidRPr="003F556B" w14:paraId="1AB1F602" w14:textId="77777777" w:rsidTr="0019737C">
        <w:trPr>
          <w:jc w:val="center"/>
        </w:trPr>
        <w:tc>
          <w:tcPr>
            <w:tcW w:w="0" w:type="auto"/>
          </w:tcPr>
          <w:p w14:paraId="732160D1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28C1727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3611C4B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F873D04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23C9F23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</w:tr>
      <w:tr w:rsidR="006718B6" w:rsidRPr="003F556B" w14:paraId="39F7CFA3" w14:textId="77777777" w:rsidTr="0019737C">
        <w:trPr>
          <w:jc w:val="center"/>
        </w:trPr>
        <w:tc>
          <w:tcPr>
            <w:tcW w:w="0" w:type="auto"/>
          </w:tcPr>
          <w:p w14:paraId="38375A9B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E9BC8C5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9720CF2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767A8E3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EC6C170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</w:tr>
      <w:tr w:rsidR="006718B6" w:rsidRPr="003F556B" w14:paraId="14388D62" w14:textId="77777777" w:rsidTr="0019737C">
        <w:trPr>
          <w:jc w:val="center"/>
        </w:trPr>
        <w:tc>
          <w:tcPr>
            <w:tcW w:w="0" w:type="auto"/>
          </w:tcPr>
          <w:p w14:paraId="72E573E8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79C875C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B01CCD4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F1BDD40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B039A05" w14:textId="77777777" w:rsidR="005B1143" w:rsidRPr="003F556B" w:rsidRDefault="005B1143" w:rsidP="00533D85">
            <w:pPr>
              <w:ind w:right="-22"/>
              <w:rPr>
                <w:rFonts w:ascii="Arial" w:hAnsi="Arial" w:cs="Arial"/>
              </w:rPr>
            </w:pPr>
          </w:p>
        </w:tc>
      </w:tr>
    </w:tbl>
    <w:p w14:paraId="2D98759B" w14:textId="77777777" w:rsidR="003D79F6" w:rsidRDefault="003D79F6" w:rsidP="003D79F6">
      <w:pPr>
        <w:spacing w:line="360" w:lineRule="auto"/>
        <w:ind w:left="284"/>
        <w:jc w:val="both"/>
        <w:rPr>
          <w:rFonts w:ascii="Arial" w:hAnsi="Arial" w:cs="Arial"/>
          <w:b/>
          <w:bCs/>
        </w:rPr>
      </w:pPr>
    </w:p>
    <w:p w14:paraId="5DC7C9B3" w14:textId="2A6CDE4A" w:rsidR="00D11DA4" w:rsidRPr="003F556B" w:rsidRDefault="00D11DA4" w:rsidP="00D11DA4">
      <w:pPr>
        <w:numPr>
          <w:ilvl w:val="0"/>
          <w:numId w:val="13"/>
        </w:numPr>
        <w:spacing w:line="360" w:lineRule="auto"/>
        <w:ind w:left="284"/>
        <w:jc w:val="both"/>
        <w:rPr>
          <w:rFonts w:ascii="Arial" w:hAnsi="Arial" w:cs="Arial"/>
          <w:b/>
          <w:bCs/>
        </w:rPr>
      </w:pPr>
      <w:r w:rsidRPr="003F556B">
        <w:rPr>
          <w:rFonts w:ascii="Arial" w:hAnsi="Arial" w:cs="Arial"/>
          <w:b/>
          <w:bCs/>
        </w:rPr>
        <w:t>TUJUAN</w:t>
      </w:r>
    </w:p>
    <w:p w14:paraId="5491BCA8" w14:textId="20C2DA35" w:rsidR="00D11DA4" w:rsidRPr="003F556B" w:rsidRDefault="00D11DA4" w:rsidP="00D11DA4">
      <w:pPr>
        <w:pStyle w:val="BodyTextIndent"/>
        <w:spacing w:line="360" w:lineRule="auto"/>
        <w:ind w:left="284"/>
        <w:jc w:val="both"/>
        <w:rPr>
          <w:rFonts w:ascii="Arial" w:hAnsi="Arial" w:cs="Arial"/>
        </w:rPr>
      </w:pPr>
      <w:proofErr w:type="spellStart"/>
      <w:r w:rsidRPr="003F556B">
        <w:rPr>
          <w:rFonts w:ascii="Arial" w:hAnsi="Arial" w:cs="Arial"/>
        </w:rPr>
        <w:t>Prosedur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ini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bertujuan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untuk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memberikan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panduan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dalam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kegiatan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pembelian</w:t>
      </w:r>
      <w:proofErr w:type="spellEnd"/>
      <w:r w:rsidRPr="003F556B">
        <w:rPr>
          <w:rFonts w:ascii="Arial" w:hAnsi="Arial" w:cs="Arial"/>
        </w:rPr>
        <w:t xml:space="preserve"> / </w:t>
      </w:r>
      <w:proofErr w:type="spellStart"/>
      <w:r w:rsidRPr="003F556B">
        <w:rPr>
          <w:rFonts w:ascii="Arial" w:hAnsi="Arial" w:cs="Arial"/>
        </w:rPr>
        <w:t>pengadaan</w:t>
      </w:r>
      <w:proofErr w:type="spellEnd"/>
      <w:r w:rsidRPr="003F556B">
        <w:rPr>
          <w:rFonts w:ascii="Arial" w:hAnsi="Arial" w:cs="Arial"/>
        </w:rPr>
        <w:t xml:space="preserve"> </w:t>
      </w:r>
      <w:r w:rsidR="008E5322" w:rsidRPr="003F556B">
        <w:rPr>
          <w:rFonts w:ascii="Arial" w:hAnsi="Arial" w:cs="Arial"/>
          <w:lang w:val="id-ID"/>
        </w:rPr>
        <w:t xml:space="preserve">inventaris </w:t>
      </w:r>
      <w:proofErr w:type="gramStart"/>
      <w:r w:rsidR="008E5322" w:rsidRPr="003F556B">
        <w:rPr>
          <w:rFonts w:ascii="Arial" w:hAnsi="Arial" w:cs="Arial"/>
          <w:lang w:val="id-ID"/>
        </w:rPr>
        <w:t>kantor</w:t>
      </w:r>
      <w:proofErr w:type="gramEnd"/>
      <w:r w:rsidR="008E5322" w:rsidRPr="003F556B">
        <w:rPr>
          <w:rFonts w:ascii="Arial" w:hAnsi="Arial" w:cs="Arial"/>
        </w:rPr>
        <w:t xml:space="preserve"> </w:t>
      </w:r>
      <w:proofErr w:type="spellStart"/>
      <w:r w:rsidR="008E5322" w:rsidRPr="003F556B">
        <w:rPr>
          <w:rFonts w:ascii="Arial" w:hAnsi="Arial" w:cs="Arial"/>
        </w:rPr>
        <w:t>S</w:t>
      </w:r>
      <w:r w:rsidR="006C0045" w:rsidRPr="003F556B">
        <w:rPr>
          <w:rFonts w:ascii="Arial" w:hAnsi="Arial" w:cs="Arial"/>
        </w:rPr>
        <w:t>ekretariat</w:t>
      </w:r>
      <w:proofErr w:type="spellEnd"/>
      <w:r w:rsidR="008E5322" w:rsidRPr="003F556B">
        <w:rPr>
          <w:rFonts w:ascii="Arial" w:hAnsi="Arial" w:cs="Arial"/>
        </w:rPr>
        <w:t xml:space="preserve"> Nasional</w:t>
      </w:r>
      <w:r w:rsidR="006C0045" w:rsidRPr="003F556B">
        <w:rPr>
          <w:rFonts w:ascii="Arial" w:hAnsi="Arial" w:cs="Arial"/>
        </w:rPr>
        <w:t xml:space="preserve"> </w:t>
      </w:r>
      <w:r w:rsidR="006C0045" w:rsidRPr="003F556B">
        <w:rPr>
          <w:rFonts w:ascii="Arial" w:hAnsi="Arial" w:cs="Arial"/>
          <w:lang w:val="id-ID"/>
        </w:rPr>
        <w:t>INKINDO</w:t>
      </w:r>
      <w:r w:rsidRPr="003F556B">
        <w:rPr>
          <w:rFonts w:ascii="Arial" w:hAnsi="Arial" w:cs="Arial"/>
        </w:rPr>
        <w:t xml:space="preserve"> </w:t>
      </w:r>
      <w:r w:rsidR="009436CB" w:rsidRPr="003F556B">
        <w:rPr>
          <w:rFonts w:ascii="Arial" w:hAnsi="Arial" w:cs="Arial"/>
          <w:lang w:val="id-ID"/>
        </w:rPr>
        <w:t xml:space="preserve">yang disediakan oleh pihak eksternal </w:t>
      </w:r>
      <w:proofErr w:type="spellStart"/>
      <w:r w:rsidRPr="003F556B">
        <w:rPr>
          <w:rFonts w:ascii="Arial" w:hAnsi="Arial" w:cs="Arial"/>
        </w:rPr>
        <w:t>untuk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kebutuhan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perusahaan</w:t>
      </w:r>
      <w:proofErr w:type="spellEnd"/>
      <w:r w:rsidRPr="003F556B">
        <w:rPr>
          <w:rFonts w:ascii="Arial" w:hAnsi="Arial" w:cs="Arial"/>
        </w:rPr>
        <w:t xml:space="preserve"> </w:t>
      </w:r>
      <w:r w:rsidR="009436CB" w:rsidRPr="003F556B">
        <w:rPr>
          <w:rFonts w:ascii="Arial" w:hAnsi="Arial" w:cs="Arial"/>
          <w:lang w:val="id-ID"/>
        </w:rPr>
        <w:t>sesuai dengan persyaratan</w:t>
      </w:r>
      <w:r w:rsidR="009436CB" w:rsidRPr="003F556B">
        <w:rPr>
          <w:rFonts w:ascii="Arial" w:hAnsi="Arial" w:cs="Arial"/>
        </w:rPr>
        <w:t xml:space="preserve"> </w:t>
      </w:r>
      <w:proofErr w:type="spellStart"/>
      <w:r w:rsidR="009436CB" w:rsidRPr="003F556B">
        <w:rPr>
          <w:rFonts w:ascii="Arial" w:hAnsi="Arial" w:cs="Arial"/>
        </w:rPr>
        <w:t>sehingga</w:t>
      </w:r>
      <w:proofErr w:type="spellEnd"/>
      <w:r w:rsidRPr="003F556B">
        <w:rPr>
          <w:rFonts w:ascii="Arial" w:hAnsi="Arial" w:cs="Arial"/>
        </w:rPr>
        <w:t>:</w:t>
      </w:r>
    </w:p>
    <w:p w14:paraId="75FF50B2" w14:textId="1FFB01CF" w:rsidR="00D11DA4" w:rsidRPr="003F556B" w:rsidRDefault="000A5751" w:rsidP="00D11DA4">
      <w:pPr>
        <w:pStyle w:val="BodyTextIndent"/>
        <w:numPr>
          <w:ilvl w:val="1"/>
          <w:numId w:val="13"/>
        </w:numPr>
        <w:spacing w:after="0" w:line="360" w:lineRule="auto"/>
        <w:ind w:left="709" w:hanging="425"/>
        <w:jc w:val="both"/>
        <w:rPr>
          <w:rFonts w:ascii="Arial" w:hAnsi="Arial" w:cs="Arial"/>
        </w:rPr>
      </w:pPr>
      <w:proofErr w:type="spellStart"/>
      <w:proofErr w:type="gramStart"/>
      <w:r w:rsidRPr="003F556B">
        <w:rPr>
          <w:rFonts w:ascii="Arial" w:eastAsia="Calibri" w:hAnsi="Arial" w:cs="Arial"/>
          <w:b/>
          <w:lang w:eastAsia="id-ID"/>
        </w:rPr>
        <w:t>barang</w:t>
      </w:r>
      <w:proofErr w:type="spellEnd"/>
      <w:proofErr w:type="gramEnd"/>
      <w:r w:rsidR="00D11DA4" w:rsidRPr="003F556B">
        <w:rPr>
          <w:rFonts w:ascii="Arial" w:hAnsi="Arial" w:cs="Arial"/>
        </w:rPr>
        <w:t xml:space="preserve"> yang </w:t>
      </w:r>
      <w:proofErr w:type="spellStart"/>
      <w:r w:rsidR="00D11DA4" w:rsidRPr="003F556B">
        <w:rPr>
          <w:rFonts w:ascii="Arial" w:hAnsi="Arial" w:cs="Arial"/>
        </w:rPr>
        <w:t>dibeli</w:t>
      </w:r>
      <w:proofErr w:type="spellEnd"/>
      <w:r w:rsidR="00D11DA4" w:rsidRPr="003F556B">
        <w:rPr>
          <w:rFonts w:ascii="Arial" w:hAnsi="Arial" w:cs="Arial"/>
        </w:rPr>
        <w:t xml:space="preserve"> </w:t>
      </w:r>
      <w:proofErr w:type="spellStart"/>
      <w:r w:rsidR="00D11DA4" w:rsidRPr="003F556B">
        <w:rPr>
          <w:rFonts w:ascii="Arial" w:hAnsi="Arial" w:cs="Arial"/>
        </w:rPr>
        <w:t>sesuai</w:t>
      </w:r>
      <w:proofErr w:type="spellEnd"/>
      <w:r w:rsidR="00D11DA4" w:rsidRPr="003F556B">
        <w:rPr>
          <w:rFonts w:ascii="Arial" w:hAnsi="Arial" w:cs="Arial"/>
        </w:rPr>
        <w:t xml:space="preserve"> </w:t>
      </w:r>
      <w:proofErr w:type="spellStart"/>
      <w:r w:rsidR="00D11DA4" w:rsidRPr="003F556B">
        <w:rPr>
          <w:rFonts w:ascii="Arial" w:hAnsi="Arial" w:cs="Arial"/>
        </w:rPr>
        <w:t>dengan</w:t>
      </w:r>
      <w:proofErr w:type="spellEnd"/>
      <w:r w:rsidR="008035DE" w:rsidRPr="003F556B">
        <w:rPr>
          <w:rFonts w:ascii="Arial" w:hAnsi="Arial" w:cs="Arial"/>
        </w:rPr>
        <w:t xml:space="preserve"> </w:t>
      </w:r>
      <w:proofErr w:type="spellStart"/>
      <w:r w:rsidR="008035DE" w:rsidRPr="003F556B">
        <w:rPr>
          <w:rFonts w:ascii="Arial" w:hAnsi="Arial" w:cs="Arial"/>
        </w:rPr>
        <w:t>spesifikasi</w:t>
      </w:r>
      <w:proofErr w:type="spellEnd"/>
      <w:r w:rsidR="008035DE" w:rsidRPr="003F556B">
        <w:rPr>
          <w:rFonts w:ascii="Arial" w:hAnsi="Arial" w:cs="Arial"/>
        </w:rPr>
        <w:t xml:space="preserve"> </w:t>
      </w:r>
      <w:proofErr w:type="spellStart"/>
      <w:r w:rsidR="008035DE" w:rsidRPr="003F556B">
        <w:rPr>
          <w:rFonts w:ascii="Arial" w:hAnsi="Arial" w:cs="Arial"/>
        </w:rPr>
        <w:t>dari</w:t>
      </w:r>
      <w:proofErr w:type="spellEnd"/>
      <w:r w:rsidR="008035DE" w:rsidRPr="003F556B">
        <w:rPr>
          <w:rFonts w:ascii="Arial" w:hAnsi="Arial" w:cs="Arial"/>
        </w:rPr>
        <w:t xml:space="preserve"> </w:t>
      </w:r>
      <w:proofErr w:type="spellStart"/>
      <w:r w:rsidR="008035DE" w:rsidRPr="003F556B">
        <w:rPr>
          <w:rFonts w:ascii="Arial" w:hAnsi="Arial" w:cs="Arial"/>
        </w:rPr>
        <w:t>segi</w:t>
      </w:r>
      <w:proofErr w:type="spellEnd"/>
      <w:r w:rsidR="008035DE" w:rsidRPr="003F556B">
        <w:rPr>
          <w:rFonts w:ascii="Arial" w:hAnsi="Arial" w:cs="Arial"/>
        </w:rPr>
        <w:t xml:space="preserve"> </w:t>
      </w:r>
      <w:proofErr w:type="spellStart"/>
      <w:r w:rsidR="008035DE" w:rsidRPr="003F556B">
        <w:rPr>
          <w:rFonts w:ascii="Arial" w:hAnsi="Arial" w:cs="Arial"/>
        </w:rPr>
        <w:t>kualitas</w:t>
      </w:r>
      <w:proofErr w:type="spellEnd"/>
      <w:r w:rsidR="008035DE" w:rsidRPr="003F556B">
        <w:rPr>
          <w:rFonts w:ascii="Arial" w:hAnsi="Arial" w:cs="Arial"/>
        </w:rPr>
        <w:t xml:space="preserve">, </w:t>
      </w:r>
      <w:proofErr w:type="spellStart"/>
      <w:r w:rsidR="00D11DA4" w:rsidRPr="003F556B">
        <w:rPr>
          <w:rFonts w:ascii="Arial" w:hAnsi="Arial" w:cs="Arial"/>
        </w:rPr>
        <w:t>kuantitas</w:t>
      </w:r>
      <w:proofErr w:type="spellEnd"/>
      <w:r w:rsidR="00D11DA4" w:rsidRPr="003F556B">
        <w:rPr>
          <w:rFonts w:ascii="Arial" w:hAnsi="Arial" w:cs="Arial"/>
        </w:rPr>
        <w:t xml:space="preserve"> </w:t>
      </w:r>
      <w:proofErr w:type="spellStart"/>
      <w:r w:rsidR="00CF1894" w:rsidRPr="003F556B">
        <w:rPr>
          <w:rFonts w:ascii="Arial" w:hAnsi="Arial" w:cs="Arial"/>
        </w:rPr>
        <w:t>dan</w:t>
      </w:r>
      <w:proofErr w:type="spellEnd"/>
      <w:r w:rsidR="00CF1894" w:rsidRPr="003F556B">
        <w:rPr>
          <w:rFonts w:ascii="Arial" w:hAnsi="Arial" w:cs="Arial"/>
        </w:rPr>
        <w:t xml:space="preserve"> </w:t>
      </w:r>
      <w:proofErr w:type="spellStart"/>
      <w:r w:rsidR="00CF1894" w:rsidRPr="003F556B">
        <w:rPr>
          <w:rFonts w:ascii="Arial" w:hAnsi="Arial" w:cs="Arial"/>
        </w:rPr>
        <w:t>persyaratan</w:t>
      </w:r>
      <w:proofErr w:type="spellEnd"/>
      <w:r w:rsidR="00CF1894" w:rsidRPr="003F556B">
        <w:rPr>
          <w:rFonts w:ascii="Arial" w:hAnsi="Arial" w:cs="Arial"/>
        </w:rPr>
        <w:t xml:space="preserve"> </w:t>
      </w:r>
      <w:r w:rsidR="00B46550" w:rsidRPr="003F556B">
        <w:rPr>
          <w:rFonts w:ascii="Arial" w:hAnsi="Arial" w:cs="Arial"/>
        </w:rPr>
        <w:t xml:space="preserve">lain </w:t>
      </w:r>
      <w:r w:rsidR="00D11DA4" w:rsidRPr="003F556B">
        <w:rPr>
          <w:rFonts w:ascii="Arial" w:hAnsi="Arial" w:cs="Arial"/>
        </w:rPr>
        <w:t xml:space="preserve">yang </w:t>
      </w:r>
      <w:proofErr w:type="spellStart"/>
      <w:r w:rsidR="00D11DA4" w:rsidRPr="003F556B">
        <w:rPr>
          <w:rFonts w:ascii="Arial" w:hAnsi="Arial" w:cs="Arial"/>
        </w:rPr>
        <w:t>dibutuhkan</w:t>
      </w:r>
      <w:proofErr w:type="spellEnd"/>
      <w:r w:rsidR="00D11DA4" w:rsidRPr="003F556B">
        <w:rPr>
          <w:rFonts w:ascii="Arial" w:hAnsi="Arial" w:cs="Arial"/>
          <w:lang w:val="id-ID"/>
        </w:rPr>
        <w:t>.</w:t>
      </w:r>
    </w:p>
    <w:p w14:paraId="5EC7AA6F" w14:textId="21586E2D" w:rsidR="00D11DA4" w:rsidRPr="003F556B" w:rsidRDefault="000A5751" w:rsidP="00D11DA4">
      <w:pPr>
        <w:pStyle w:val="BodyTextIndent"/>
        <w:numPr>
          <w:ilvl w:val="1"/>
          <w:numId w:val="13"/>
        </w:numPr>
        <w:spacing w:after="0" w:line="360" w:lineRule="auto"/>
        <w:ind w:left="709" w:hanging="425"/>
        <w:jc w:val="both"/>
        <w:rPr>
          <w:rFonts w:ascii="Arial" w:hAnsi="Arial" w:cs="Arial"/>
        </w:rPr>
      </w:pPr>
      <w:proofErr w:type="spellStart"/>
      <w:proofErr w:type="gramStart"/>
      <w:r w:rsidRPr="003F556B">
        <w:rPr>
          <w:rFonts w:ascii="Arial" w:eastAsia="Calibri" w:hAnsi="Arial" w:cs="Arial"/>
          <w:b/>
          <w:lang w:eastAsia="id-ID"/>
        </w:rPr>
        <w:t>barang</w:t>
      </w:r>
      <w:proofErr w:type="spellEnd"/>
      <w:proofErr w:type="gramEnd"/>
      <w:r w:rsidR="00D11DA4" w:rsidRPr="003F556B">
        <w:rPr>
          <w:rFonts w:ascii="Arial" w:hAnsi="Arial" w:cs="Arial"/>
        </w:rPr>
        <w:t xml:space="preserve"> </w:t>
      </w:r>
      <w:proofErr w:type="spellStart"/>
      <w:r w:rsidR="00D11DA4" w:rsidRPr="003F556B">
        <w:rPr>
          <w:rFonts w:ascii="Arial" w:hAnsi="Arial" w:cs="Arial"/>
        </w:rPr>
        <w:t>diterima</w:t>
      </w:r>
      <w:proofErr w:type="spellEnd"/>
      <w:r w:rsidR="00D11DA4" w:rsidRPr="003F556B">
        <w:rPr>
          <w:rFonts w:ascii="Arial" w:hAnsi="Arial" w:cs="Arial"/>
        </w:rPr>
        <w:t xml:space="preserve"> </w:t>
      </w:r>
      <w:proofErr w:type="spellStart"/>
      <w:r w:rsidR="00D11DA4" w:rsidRPr="003F556B">
        <w:rPr>
          <w:rFonts w:ascii="Arial" w:hAnsi="Arial" w:cs="Arial"/>
        </w:rPr>
        <w:t>dalam</w:t>
      </w:r>
      <w:proofErr w:type="spellEnd"/>
      <w:r w:rsidR="00D11DA4" w:rsidRPr="003F556B">
        <w:rPr>
          <w:rFonts w:ascii="Arial" w:hAnsi="Arial" w:cs="Arial"/>
        </w:rPr>
        <w:t xml:space="preserve"> </w:t>
      </w:r>
      <w:proofErr w:type="spellStart"/>
      <w:r w:rsidR="00D11DA4" w:rsidRPr="003F556B">
        <w:rPr>
          <w:rFonts w:ascii="Arial" w:hAnsi="Arial" w:cs="Arial"/>
        </w:rPr>
        <w:t>jangka</w:t>
      </w:r>
      <w:proofErr w:type="spellEnd"/>
      <w:r w:rsidR="00D11DA4" w:rsidRPr="003F556B">
        <w:rPr>
          <w:rFonts w:ascii="Arial" w:hAnsi="Arial" w:cs="Arial"/>
        </w:rPr>
        <w:t xml:space="preserve"> </w:t>
      </w:r>
      <w:proofErr w:type="spellStart"/>
      <w:r w:rsidR="00D11DA4" w:rsidRPr="003F556B">
        <w:rPr>
          <w:rFonts w:ascii="Arial" w:hAnsi="Arial" w:cs="Arial"/>
        </w:rPr>
        <w:t>waktu</w:t>
      </w:r>
      <w:proofErr w:type="spellEnd"/>
      <w:r w:rsidR="00D11DA4" w:rsidRPr="003F556B">
        <w:rPr>
          <w:rFonts w:ascii="Arial" w:hAnsi="Arial" w:cs="Arial"/>
        </w:rPr>
        <w:t xml:space="preserve"> (lead time) yang </w:t>
      </w:r>
      <w:proofErr w:type="spellStart"/>
      <w:r w:rsidR="00D11DA4" w:rsidRPr="003F556B">
        <w:rPr>
          <w:rFonts w:ascii="Arial" w:hAnsi="Arial" w:cs="Arial"/>
        </w:rPr>
        <w:t>telah</w:t>
      </w:r>
      <w:proofErr w:type="spellEnd"/>
      <w:r w:rsidR="00D11DA4" w:rsidRPr="003F556B">
        <w:rPr>
          <w:rFonts w:ascii="Arial" w:hAnsi="Arial" w:cs="Arial"/>
        </w:rPr>
        <w:t xml:space="preserve"> </w:t>
      </w:r>
      <w:proofErr w:type="spellStart"/>
      <w:r w:rsidR="00D11DA4" w:rsidRPr="003F556B">
        <w:rPr>
          <w:rFonts w:ascii="Arial" w:hAnsi="Arial" w:cs="Arial"/>
        </w:rPr>
        <w:t>ditentukan</w:t>
      </w:r>
      <w:proofErr w:type="spellEnd"/>
      <w:r w:rsidR="00D11DA4" w:rsidRPr="003F556B">
        <w:rPr>
          <w:rFonts w:ascii="Arial" w:hAnsi="Arial" w:cs="Arial"/>
          <w:lang w:val="id-ID"/>
        </w:rPr>
        <w:t>.</w:t>
      </w:r>
    </w:p>
    <w:p w14:paraId="2CE24236" w14:textId="77777777" w:rsidR="00D11DA4" w:rsidRPr="003F556B" w:rsidRDefault="00D11DA4" w:rsidP="00D11DA4">
      <w:pPr>
        <w:spacing w:line="360" w:lineRule="auto"/>
        <w:ind w:left="284"/>
        <w:jc w:val="both"/>
        <w:rPr>
          <w:rFonts w:ascii="Arial" w:hAnsi="Arial" w:cs="Arial"/>
          <w:b/>
          <w:lang w:val="id-ID"/>
        </w:rPr>
      </w:pPr>
    </w:p>
    <w:p w14:paraId="7F12DBF1" w14:textId="77777777" w:rsidR="00D11DA4" w:rsidRPr="003F556B" w:rsidRDefault="00D11DA4" w:rsidP="00D11DA4">
      <w:pPr>
        <w:numPr>
          <w:ilvl w:val="0"/>
          <w:numId w:val="13"/>
        </w:numPr>
        <w:spacing w:line="360" w:lineRule="auto"/>
        <w:ind w:left="284"/>
        <w:jc w:val="both"/>
        <w:rPr>
          <w:rFonts w:ascii="Arial" w:hAnsi="Arial" w:cs="Arial"/>
          <w:b/>
          <w:lang w:val="id-ID"/>
        </w:rPr>
      </w:pPr>
      <w:r w:rsidRPr="003F556B">
        <w:rPr>
          <w:rFonts w:ascii="Arial" w:hAnsi="Arial" w:cs="Arial"/>
          <w:b/>
          <w:lang w:val="en-GB"/>
        </w:rPr>
        <w:t>RUANG LINGKUP</w:t>
      </w:r>
    </w:p>
    <w:p w14:paraId="118CB3F3" w14:textId="2BC3D5F4" w:rsidR="00D11DA4" w:rsidRPr="003F556B" w:rsidRDefault="00D11DA4" w:rsidP="00D11DA4">
      <w:pPr>
        <w:pStyle w:val="BodyTextIndent"/>
        <w:spacing w:line="360" w:lineRule="auto"/>
        <w:ind w:left="284"/>
        <w:jc w:val="both"/>
        <w:rPr>
          <w:rFonts w:ascii="Arial" w:hAnsi="Arial" w:cs="Arial"/>
          <w:lang w:val="sv-SE"/>
        </w:rPr>
      </w:pPr>
      <w:proofErr w:type="spellStart"/>
      <w:proofErr w:type="gramStart"/>
      <w:r w:rsidRPr="003F556B">
        <w:rPr>
          <w:rFonts w:ascii="Arial" w:hAnsi="Arial" w:cs="Arial"/>
        </w:rPr>
        <w:t>Prosedur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ini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mencakup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perencanaan</w:t>
      </w:r>
      <w:proofErr w:type="spellEnd"/>
      <w:r w:rsidRPr="003F556B">
        <w:rPr>
          <w:rFonts w:ascii="Arial" w:hAnsi="Arial" w:cs="Arial"/>
        </w:rPr>
        <w:t xml:space="preserve">, </w:t>
      </w:r>
      <w:proofErr w:type="spellStart"/>
      <w:r w:rsidRPr="003F556B">
        <w:rPr>
          <w:rFonts w:ascii="Arial" w:hAnsi="Arial" w:cs="Arial"/>
        </w:rPr>
        <w:t>pelaksanaan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dan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pencatatan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kegiatan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pembelian</w:t>
      </w:r>
      <w:proofErr w:type="spellEnd"/>
      <w:r w:rsidRPr="003F556B">
        <w:rPr>
          <w:rFonts w:ascii="Arial" w:hAnsi="Arial" w:cs="Arial"/>
        </w:rPr>
        <w:t xml:space="preserve"> yang </w:t>
      </w:r>
      <w:proofErr w:type="spellStart"/>
      <w:r w:rsidRPr="003F556B">
        <w:rPr>
          <w:rFonts w:ascii="Arial" w:hAnsi="Arial" w:cs="Arial"/>
        </w:rPr>
        <w:t>berada</w:t>
      </w:r>
      <w:proofErr w:type="spellEnd"/>
      <w:r w:rsidRPr="003F556B">
        <w:rPr>
          <w:rFonts w:ascii="Arial" w:hAnsi="Arial" w:cs="Arial"/>
        </w:rPr>
        <w:t xml:space="preserve"> di </w:t>
      </w:r>
      <w:proofErr w:type="spellStart"/>
      <w:r w:rsidR="006C0045" w:rsidRPr="003F556B">
        <w:rPr>
          <w:rFonts w:ascii="Arial" w:hAnsi="Arial" w:cs="Arial"/>
        </w:rPr>
        <w:t>Sekretariat</w:t>
      </w:r>
      <w:proofErr w:type="spellEnd"/>
      <w:r w:rsidR="006C0045" w:rsidRPr="003F556B">
        <w:rPr>
          <w:rFonts w:ascii="Arial" w:hAnsi="Arial" w:cs="Arial"/>
        </w:rPr>
        <w:t xml:space="preserve"> </w:t>
      </w:r>
      <w:r w:rsidR="006718B6" w:rsidRPr="003F556B">
        <w:rPr>
          <w:rFonts w:ascii="Arial" w:hAnsi="Arial" w:cs="Arial"/>
        </w:rPr>
        <w:t>DPN INKINDO</w:t>
      </w:r>
      <w:r w:rsidR="006C0045" w:rsidRPr="003F556B">
        <w:rPr>
          <w:rFonts w:ascii="Arial" w:hAnsi="Arial" w:cs="Arial"/>
        </w:rPr>
        <w:t>.</w:t>
      </w:r>
      <w:proofErr w:type="gramEnd"/>
    </w:p>
    <w:p w14:paraId="5DE02D71" w14:textId="77777777" w:rsidR="00D11DA4" w:rsidRPr="003F556B" w:rsidRDefault="00D11DA4" w:rsidP="00D11DA4">
      <w:pPr>
        <w:spacing w:line="360" w:lineRule="auto"/>
        <w:ind w:left="284"/>
        <w:jc w:val="both"/>
        <w:rPr>
          <w:rFonts w:ascii="Arial" w:hAnsi="Arial" w:cs="Arial"/>
          <w:lang w:val="id-ID"/>
        </w:rPr>
      </w:pPr>
    </w:p>
    <w:p w14:paraId="7C3C42C8" w14:textId="77777777" w:rsidR="00D11DA4" w:rsidRPr="003F556B" w:rsidRDefault="00D11DA4" w:rsidP="00D11DA4">
      <w:pPr>
        <w:numPr>
          <w:ilvl w:val="0"/>
          <w:numId w:val="13"/>
        </w:numPr>
        <w:spacing w:line="360" w:lineRule="auto"/>
        <w:ind w:left="284"/>
        <w:jc w:val="both"/>
        <w:rPr>
          <w:rFonts w:ascii="Arial" w:hAnsi="Arial" w:cs="Arial"/>
          <w:b/>
          <w:lang w:val="id-ID"/>
        </w:rPr>
      </w:pPr>
      <w:r w:rsidRPr="003F556B">
        <w:rPr>
          <w:rFonts w:ascii="Arial" w:hAnsi="Arial" w:cs="Arial"/>
          <w:b/>
          <w:lang w:val="it-IT"/>
        </w:rPr>
        <w:t>REFERENSI</w:t>
      </w:r>
    </w:p>
    <w:p w14:paraId="04A06DF1" w14:textId="23F26AF5" w:rsidR="00D11DA4" w:rsidRDefault="000C796B" w:rsidP="00CF1894">
      <w:pPr>
        <w:pStyle w:val="Title"/>
        <w:numPr>
          <w:ilvl w:val="1"/>
          <w:numId w:val="13"/>
        </w:numPr>
        <w:tabs>
          <w:tab w:val="left" w:pos="567"/>
        </w:tabs>
        <w:spacing w:line="360" w:lineRule="auto"/>
        <w:ind w:left="709" w:right="29" w:hanging="425"/>
        <w:jc w:val="both"/>
        <w:rPr>
          <w:rFonts w:ascii="Arial" w:hAnsi="Arial" w:cs="Arial"/>
          <w:b w:val="0"/>
          <w:sz w:val="24"/>
          <w:szCs w:val="24"/>
        </w:rPr>
      </w:pPr>
      <w:r w:rsidRPr="003F556B">
        <w:rPr>
          <w:rFonts w:ascii="Arial" w:hAnsi="Arial" w:cs="Arial"/>
          <w:b w:val="0"/>
          <w:sz w:val="24"/>
          <w:szCs w:val="24"/>
        </w:rPr>
        <w:t>ISO 9001:20</w:t>
      </w:r>
      <w:r w:rsidRPr="003F556B">
        <w:rPr>
          <w:rFonts w:ascii="Arial" w:hAnsi="Arial" w:cs="Arial"/>
          <w:b w:val="0"/>
          <w:sz w:val="24"/>
          <w:szCs w:val="24"/>
          <w:lang w:val="id-ID"/>
        </w:rPr>
        <w:t>15</w:t>
      </w:r>
      <w:r w:rsidR="00D11DA4" w:rsidRPr="003F556B">
        <w:rPr>
          <w:rFonts w:ascii="Arial" w:hAnsi="Arial" w:cs="Arial"/>
          <w:b w:val="0"/>
          <w:sz w:val="24"/>
          <w:szCs w:val="24"/>
        </w:rPr>
        <w:t xml:space="preserve">, </w:t>
      </w:r>
      <w:r w:rsidR="00D11DA4" w:rsidRPr="003F556B">
        <w:rPr>
          <w:rFonts w:ascii="Arial" w:hAnsi="Arial" w:cs="Arial"/>
          <w:b w:val="0"/>
          <w:sz w:val="24"/>
          <w:szCs w:val="24"/>
          <w:lang w:val="id-ID"/>
        </w:rPr>
        <w:t>Klausul</w:t>
      </w:r>
      <w:r w:rsidR="00D11DA4" w:rsidRPr="003F556B">
        <w:rPr>
          <w:rFonts w:ascii="Arial" w:hAnsi="Arial" w:cs="Arial"/>
          <w:b w:val="0"/>
          <w:sz w:val="24"/>
          <w:szCs w:val="24"/>
        </w:rPr>
        <w:t xml:space="preserve"> </w:t>
      </w:r>
      <w:r w:rsidR="009436CB" w:rsidRPr="003F556B">
        <w:rPr>
          <w:rFonts w:ascii="Arial" w:hAnsi="Arial" w:cs="Arial"/>
          <w:b w:val="0"/>
          <w:sz w:val="24"/>
          <w:szCs w:val="24"/>
          <w:lang w:val="id-ID"/>
        </w:rPr>
        <w:t>8.</w:t>
      </w:r>
      <w:r w:rsidR="00CF1894" w:rsidRPr="003F556B">
        <w:rPr>
          <w:rFonts w:ascii="Arial" w:hAnsi="Arial" w:cs="Arial"/>
          <w:b w:val="0"/>
          <w:sz w:val="24"/>
          <w:szCs w:val="24"/>
        </w:rPr>
        <w:t xml:space="preserve">4 </w:t>
      </w:r>
    </w:p>
    <w:p w14:paraId="25FE0F66" w14:textId="77777777" w:rsidR="003F556B" w:rsidRPr="003F556B" w:rsidRDefault="003F556B" w:rsidP="003F556B">
      <w:pPr>
        <w:pStyle w:val="Title"/>
        <w:tabs>
          <w:tab w:val="left" w:pos="567"/>
        </w:tabs>
        <w:spacing w:line="360" w:lineRule="auto"/>
        <w:ind w:left="709" w:right="29"/>
        <w:jc w:val="both"/>
        <w:rPr>
          <w:rFonts w:ascii="Arial" w:hAnsi="Arial" w:cs="Arial"/>
          <w:b w:val="0"/>
          <w:sz w:val="24"/>
          <w:szCs w:val="24"/>
        </w:rPr>
      </w:pPr>
    </w:p>
    <w:p w14:paraId="19A672B9" w14:textId="77777777" w:rsidR="00D11DA4" w:rsidRPr="003F556B" w:rsidRDefault="00D11DA4" w:rsidP="00D11DA4">
      <w:pPr>
        <w:pStyle w:val="Title"/>
        <w:numPr>
          <w:ilvl w:val="0"/>
          <w:numId w:val="13"/>
        </w:numPr>
        <w:spacing w:line="360" w:lineRule="auto"/>
        <w:ind w:left="284" w:right="29"/>
        <w:jc w:val="both"/>
        <w:rPr>
          <w:rFonts w:ascii="Arial" w:hAnsi="Arial" w:cs="Arial"/>
          <w:b w:val="0"/>
          <w:sz w:val="24"/>
          <w:szCs w:val="24"/>
        </w:rPr>
      </w:pPr>
      <w:bookmarkStart w:id="36" w:name="_Toc511708467"/>
      <w:bookmarkStart w:id="37" w:name="_Toc101837271"/>
      <w:r w:rsidRPr="003F556B">
        <w:rPr>
          <w:rFonts w:ascii="Arial" w:hAnsi="Arial" w:cs="Arial"/>
          <w:sz w:val="24"/>
          <w:szCs w:val="24"/>
        </w:rPr>
        <w:t>DEFINISI</w:t>
      </w:r>
      <w:bookmarkEnd w:id="36"/>
      <w:bookmarkEnd w:id="37"/>
    </w:p>
    <w:p w14:paraId="218BD137" w14:textId="77777777" w:rsidR="00D11DA4" w:rsidRPr="003F556B" w:rsidRDefault="00D11DA4" w:rsidP="00D11DA4">
      <w:pPr>
        <w:ind w:left="284"/>
        <w:jc w:val="both"/>
        <w:rPr>
          <w:rFonts w:ascii="Arial" w:hAnsi="Arial" w:cs="Arial"/>
        </w:rPr>
      </w:pPr>
      <w:r w:rsidRPr="003F556B">
        <w:rPr>
          <w:rFonts w:ascii="Arial" w:hAnsi="Arial" w:cs="Arial"/>
        </w:rPr>
        <w:t>N/A</w:t>
      </w:r>
    </w:p>
    <w:p w14:paraId="0BE5F2B1" w14:textId="77777777" w:rsidR="00D11DA4" w:rsidRPr="003F556B" w:rsidRDefault="00D11DA4" w:rsidP="0005500C">
      <w:pPr>
        <w:pStyle w:val="Title"/>
        <w:spacing w:line="360" w:lineRule="auto"/>
        <w:ind w:left="0" w:right="29"/>
        <w:jc w:val="both"/>
        <w:rPr>
          <w:rFonts w:ascii="Arial" w:hAnsi="Arial" w:cs="Arial"/>
          <w:sz w:val="24"/>
          <w:szCs w:val="24"/>
        </w:rPr>
      </w:pPr>
    </w:p>
    <w:p w14:paraId="0F9C1D43" w14:textId="77777777" w:rsidR="006D336E" w:rsidRPr="003F556B" w:rsidRDefault="006D336E" w:rsidP="0005500C">
      <w:pPr>
        <w:pStyle w:val="BodyText2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 w:rsidRPr="003F556B">
        <w:rPr>
          <w:rFonts w:ascii="Arial" w:hAnsi="Arial" w:cs="Arial"/>
          <w:b/>
        </w:rPr>
        <w:t>TAHAPAN PROSEDUR</w:t>
      </w:r>
    </w:p>
    <w:p w14:paraId="731B4637" w14:textId="588773E3" w:rsidR="002B738F" w:rsidRPr="003F556B" w:rsidRDefault="006D4CD1" w:rsidP="006D7E5A">
      <w:pPr>
        <w:pStyle w:val="ListParagraph"/>
        <w:numPr>
          <w:ilvl w:val="1"/>
          <w:numId w:val="6"/>
        </w:numPr>
        <w:tabs>
          <w:tab w:val="clear" w:pos="1134"/>
          <w:tab w:val="left" w:pos="851"/>
        </w:tabs>
        <w:spacing w:after="120" w:line="276" w:lineRule="auto"/>
        <w:ind w:left="851"/>
        <w:jc w:val="both"/>
        <w:rPr>
          <w:rFonts w:ascii="Arial" w:hAnsi="Arial" w:cs="Arial"/>
          <w:b/>
          <w:lang w:val="id-ID"/>
        </w:rPr>
      </w:pPr>
      <w:proofErr w:type="spellStart"/>
      <w:r w:rsidRPr="003F556B">
        <w:rPr>
          <w:rFonts w:ascii="Arial" w:eastAsia="Calibri" w:hAnsi="Arial" w:cs="Arial"/>
          <w:b/>
          <w:lang w:eastAsia="id-ID"/>
        </w:rPr>
        <w:t>Permintaan</w:t>
      </w:r>
      <w:proofErr w:type="spellEnd"/>
      <w:r w:rsidRPr="003F556B">
        <w:rPr>
          <w:rFonts w:ascii="Arial" w:eastAsia="Calibri" w:hAnsi="Arial" w:cs="Arial"/>
          <w:b/>
          <w:lang w:eastAsia="id-ID"/>
        </w:rPr>
        <w:t xml:space="preserve"> </w:t>
      </w:r>
      <w:proofErr w:type="spellStart"/>
      <w:r w:rsidRPr="003F556B">
        <w:rPr>
          <w:rFonts w:ascii="Arial" w:eastAsia="Calibri" w:hAnsi="Arial" w:cs="Arial"/>
          <w:b/>
          <w:lang w:eastAsia="id-ID"/>
        </w:rPr>
        <w:t>Pengadaan</w:t>
      </w:r>
      <w:proofErr w:type="spellEnd"/>
      <w:r w:rsidR="002B738F" w:rsidRPr="003F556B">
        <w:rPr>
          <w:rFonts w:ascii="Arial" w:eastAsia="Calibri" w:hAnsi="Arial" w:cs="Arial"/>
          <w:b/>
          <w:lang w:val="id-ID" w:eastAsia="id-ID"/>
        </w:rPr>
        <w:t xml:space="preserve"> </w:t>
      </w:r>
      <w:proofErr w:type="spellStart"/>
      <w:r w:rsidR="000A5751" w:rsidRPr="003F556B">
        <w:rPr>
          <w:rFonts w:ascii="Arial" w:eastAsia="Calibri" w:hAnsi="Arial" w:cs="Arial"/>
          <w:b/>
          <w:lang w:eastAsia="id-ID"/>
        </w:rPr>
        <w:t>barang</w:t>
      </w:r>
      <w:proofErr w:type="spellEnd"/>
      <w:r w:rsidR="000A5751" w:rsidRPr="003F556B">
        <w:rPr>
          <w:rFonts w:ascii="Arial" w:eastAsia="Calibri" w:hAnsi="Arial" w:cs="Arial"/>
          <w:b/>
          <w:lang w:eastAsia="id-ID"/>
        </w:rPr>
        <w:t xml:space="preserve"> </w:t>
      </w:r>
      <w:r w:rsidR="002B738F" w:rsidRPr="003F556B">
        <w:rPr>
          <w:rFonts w:ascii="Arial" w:eastAsia="Calibri" w:hAnsi="Arial" w:cs="Arial"/>
          <w:b/>
          <w:lang w:val="id-ID" w:eastAsia="id-ID"/>
        </w:rPr>
        <w:t>dan jasa</w:t>
      </w:r>
    </w:p>
    <w:p w14:paraId="786192A1" w14:textId="20EA7A1B" w:rsidR="006D336E" w:rsidRPr="003F556B" w:rsidRDefault="00AA129A" w:rsidP="006D7E5A">
      <w:pPr>
        <w:pStyle w:val="ListParagraph"/>
        <w:tabs>
          <w:tab w:val="left" w:pos="851"/>
        </w:tabs>
        <w:spacing w:line="276" w:lineRule="auto"/>
        <w:ind w:left="851"/>
        <w:jc w:val="both"/>
        <w:rPr>
          <w:rFonts w:ascii="Arial" w:hAnsi="Arial" w:cs="Arial"/>
          <w:lang w:val="id-ID"/>
        </w:rPr>
      </w:pPr>
      <w:r w:rsidRPr="003F556B">
        <w:rPr>
          <w:rFonts w:ascii="Arial" w:hAnsi="Arial" w:cs="Arial"/>
          <w:b/>
          <w:lang w:val="id-ID"/>
        </w:rPr>
        <w:t xml:space="preserve">Bagian terkait / </w:t>
      </w:r>
      <w:proofErr w:type="spellStart"/>
      <w:r w:rsidR="006D336E" w:rsidRPr="003F556B">
        <w:rPr>
          <w:rFonts w:ascii="Arial" w:hAnsi="Arial" w:cs="Arial"/>
        </w:rPr>
        <w:t>Setiap</w:t>
      </w:r>
      <w:proofErr w:type="spellEnd"/>
      <w:r w:rsidR="006D336E" w:rsidRPr="003F556B">
        <w:rPr>
          <w:rFonts w:ascii="Arial" w:hAnsi="Arial" w:cs="Arial"/>
        </w:rPr>
        <w:t xml:space="preserve"> user yang </w:t>
      </w:r>
      <w:proofErr w:type="spellStart"/>
      <w:r w:rsidR="006D336E" w:rsidRPr="003F556B">
        <w:rPr>
          <w:rFonts w:ascii="Arial" w:hAnsi="Arial" w:cs="Arial"/>
        </w:rPr>
        <w:t>membutuhkan</w:t>
      </w:r>
      <w:proofErr w:type="spellEnd"/>
      <w:r w:rsidR="006D336E" w:rsidRPr="003F556B">
        <w:rPr>
          <w:rFonts w:ascii="Arial" w:hAnsi="Arial" w:cs="Arial"/>
        </w:rPr>
        <w:t xml:space="preserve"> </w:t>
      </w:r>
      <w:proofErr w:type="spellStart"/>
      <w:r w:rsidR="006D336E" w:rsidRPr="003F556B">
        <w:rPr>
          <w:rFonts w:ascii="Arial" w:hAnsi="Arial" w:cs="Arial"/>
        </w:rPr>
        <w:t>barang</w:t>
      </w:r>
      <w:proofErr w:type="spellEnd"/>
      <w:r w:rsidR="006D336E" w:rsidRPr="003F556B">
        <w:rPr>
          <w:rFonts w:ascii="Arial" w:hAnsi="Arial" w:cs="Arial"/>
        </w:rPr>
        <w:t xml:space="preserve"> </w:t>
      </w:r>
      <w:proofErr w:type="spellStart"/>
      <w:r w:rsidR="006D336E" w:rsidRPr="003F556B">
        <w:rPr>
          <w:rFonts w:ascii="Arial" w:hAnsi="Arial" w:cs="Arial"/>
        </w:rPr>
        <w:t>dan</w:t>
      </w:r>
      <w:proofErr w:type="spellEnd"/>
      <w:r w:rsidR="006D336E" w:rsidRPr="003F556B">
        <w:rPr>
          <w:rFonts w:ascii="Arial" w:hAnsi="Arial" w:cs="Arial"/>
        </w:rPr>
        <w:t xml:space="preserve"> </w:t>
      </w:r>
      <w:proofErr w:type="spellStart"/>
      <w:r w:rsidR="006D336E" w:rsidRPr="003F556B">
        <w:rPr>
          <w:rFonts w:ascii="Arial" w:hAnsi="Arial" w:cs="Arial"/>
        </w:rPr>
        <w:t>jasa</w:t>
      </w:r>
      <w:proofErr w:type="spellEnd"/>
      <w:r w:rsidR="006D336E" w:rsidRPr="003F556B">
        <w:rPr>
          <w:rFonts w:ascii="Arial" w:hAnsi="Arial" w:cs="Arial"/>
        </w:rPr>
        <w:t xml:space="preserve"> </w:t>
      </w:r>
      <w:proofErr w:type="spellStart"/>
      <w:r w:rsidR="006D336E" w:rsidRPr="003F556B">
        <w:rPr>
          <w:rFonts w:ascii="Arial" w:hAnsi="Arial" w:cs="Arial"/>
        </w:rPr>
        <w:t>mengajukan</w:t>
      </w:r>
      <w:proofErr w:type="spellEnd"/>
      <w:r w:rsidR="006D336E" w:rsidRPr="003F556B">
        <w:rPr>
          <w:rFonts w:ascii="Arial" w:hAnsi="Arial" w:cs="Arial"/>
        </w:rPr>
        <w:t xml:space="preserve"> </w:t>
      </w:r>
      <w:proofErr w:type="spellStart"/>
      <w:r w:rsidR="006D336E" w:rsidRPr="003F556B">
        <w:rPr>
          <w:rFonts w:ascii="Arial" w:hAnsi="Arial" w:cs="Arial"/>
        </w:rPr>
        <w:t>permintaan</w:t>
      </w:r>
      <w:proofErr w:type="spellEnd"/>
      <w:r w:rsidR="006D336E" w:rsidRPr="003F556B">
        <w:rPr>
          <w:rFonts w:ascii="Arial" w:hAnsi="Arial" w:cs="Arial"/>
        </w:rPr>
        <w:t xml:space="preserve"> </w:t>
      </w:r>
      <w:proofErr w:type="spellStart"/>
      <w:r w:rsidR="006D336E" w:rsidRPr="003F556B">
        <w:rPr>
          <w:rFonts w:ascii="Arial" w:hAnsi="Arial" w:cs="Arial"/>
        </w:rPr>
        <w:t>pengadaan</w:t>
      </w:r>
      <w:proofErr w:type="spellEnd"/>
      <w:r w:rsidR="006D336E" w:rsidRPr="003F556B">
        <w:rPr>
          <w:rFonts w:ascii="Arial" w:hAnsi="Arial" w:cs="Arial"/>
        </w:rPr>
        <w:t xml:space="preserve"> </w:t>
      </w:r>
      <w:proofErr w:type="spellStart"/>
      <w:r w:rsidR="006D336E" w:rsidRPr="003F556B">
        <w:rPr>
          <w:rFonts w:ascii="Arial" w:hAnsi="Arial" w:cs="Arial"/>
        </w:rPr>
        <w:t>barang</w:t>
      </w:r>
      <w:proofErr w:type="spellEnd"/>
      <w:r w:rsidR="006D336E" w:rsidRPr="003F556B">
        <w:rPr>
          <w:rFonts w:ascii="Arial" w:hAnsi="Arial" w:cs="Arial"/>
        </w:rPr>
        <w:t xml:space="preserve"> </w:t>
      </w:r>
      <w:proofErr w:type="spellStart"/>
      <w:r w:rsidR="006D336E" w:rsidRPr="003F556B">
        <w:rPr>
          <w:rFonts w:ascii="Arial" w:hAnsi="Arial" w:cs="Arial"/>
        </w:rPr>
        <w:t>dan</w:t>
      </w:r>
      <w:proofErr w:type="spellEnd"/>
      <w:r w:rsidR="006D336E" w:rsidRPr="003F556B">
        <w:rPr>
          <w:rFonts w:ascii="Arial" w:hAnsi="Arial" w:cs="Arial"/>
        </w:rPr>
        <w:t xml:space="preserve"> </w:t>
      </w:r>
      <w:proofErr w:type="spellStart"/>
      <w:r w:rsidR="006D336E" w:rsidRPr="003F556B">
        <w:rPr>
          <w:rFonts w:ascii="Arial" w:hAnsi="Arial" w:cs="Arial"/>
        </w:rPr>
        <w:t>jasa</w:t>
      </w:r>
      <w:proofErr w:type="spellEnd"/>
      <w:r w:rsidR="006D336E" w:rsidRPr="003F556B">
        <w:rPr>
          <w:rFonts w:ascii="Arial" w:hAnsi="Arial" w:cs="Arial"/>
        </w:rPr>
        <w:t xml:space="preserve"> </w:t>
      </w:r>
      <w:proofErr w:type="spellStart"/>
      <w:r w:rsidR="006D336E" w:rsidRPr="003F556B">
        <w:rPr>
          <w:rFonts w:ascii="Arial" w:hAnsi="Arial" w:cs="Arial"/>
        </w:rPr>
        <w:t>ke</w:t>
      </w:r>
      <w:proofErr w:type="spellEnd"/>
      <w:r w:rsidR="006D336E" w:rsidRPr="003F556B">
        <w:rPr>
          <w:rFonts w:ascii="Arial" w:hAnsi="Arial" w:cs="Arial"/>
        </w:rPr>
        <w:t xml:space="preserve"> </w:t>
      </w:r>
      <w:proofErr w:type="spellStart"/>
      <w:r w:rsidR="004316B8" w:rsidRPr="003F556B">
        <w:rPr>
          <w:rFonts w:ascii="Arial" w:hAnsi="Arial" w:cs="Arial"/>
        </w:rPr>
        <w:t>B</w:t>
      </w:r>
      <w:r w:rsidR="006D336E" w:rsidRPr="003F556B">
        <w:rPr>
          <w:rFonts w:ascii="Arial" w:hAnsi="Arial" w:cs="Arial"/>
        </w:rPr>
        <w:t>agian</w:t>
      </w:r>
      <w:proofErr w:type="spellEnd"/>
      <w:r w:rsidR="006D336E" w:rsidRPr="003F556B">
        <w:rPr>
          <w:rFonts w:ascii="Arial" w:hAnsi="Arial" w:cs="Arial"/>
        </w:rPr>
        <w:t xml:space="preserve"> </w:t>
      </w:r>
      <w:proofErr w:type="spellStart"/>
      <w:r w:rsidR="006718B6" w:rsidRPr="003F556B">
        <w:rPr>
          <w:rFonts w:ascii="Arial" w:hAnsi="Arial" w:cs="Arial"/>
        </w:rPr>
        <w:t>Umum</w:t>
      </w:r>
      <w:proofErr w:type="spellEnd"/>
      <w:r w:rsidR="006718B6" w:rsidRPr="003F556B">
        <w:rPr>
          <w:rFonts w:ascii="Arial" w:hAnsi="Arial" w:cs="Arial"/>
        </w:rPr>
        <w:t xml:space="preserve"> </w:t>
      </w:r>
      <w:r w:rsidR="006D336E" w:rsidRPr="003F556B">
        <w:rPr>
          <w:rFonts w:ascii="Arial" w:hAnsi="Arial" w:cs="Arial"/>
        </w:rPr>
        <w:t xml:space="preserve"> </w:t>
      </w:r>
      <w:proofErr w:type="spellStart"/>
      <w:r w:rsidR="006D336E" w:rsidRPr="003F556B">
        <w:rPr>
          <w:rFonts w:ascii="Arial" w:hAnsi="Arial" w:cs="Arial"/>
        </w:rPr>
        <w:t>dengan</w:t>
      </w:r>
      <w:proofErr w:type="spellEnd"/>
      <w:r w:rsidR="006D336E" w:rsidRPr="003F556B">
        <w:rPr>
          <w:rFonts w:ascii="Arial" w:hAnsi="Arial" w:cs="Arial"/>
        </w:rPr>
        <w:t xml:space="preserve"> </w:t>
      </w:r>
      <w:proofErr w:type="spellStart"/>
      <w:r w:rsidR="006D336E" w:rsidRPr="003F556B">
        <w:rPr>
          <w:rFonts w:ascii="Arial" w:hAnsi="Arial" w:cs="Arial"/>
        </w:rPr>
        <w:t>mengisi</w:t>
      </w:r>
      <w:proofErr w:type="spellEnd"/>
      <w:r w:rsidR="006D336E" w:rsidRPr="003F556B">
        <w:rPr>
          <w:rFonts w:ascii="Arial" w:hAnsi="Arial" w:cs="Arial"/>
        </w:rPr>
        <w:t xml:space="preserve"> form “P</w:t>
      </w:r>
      <w:r w:rsidR="006D336E" w:rsidRPr="003F556B">
        <w:rPr>
          <w:rFonts w:ascii="Arial" w:hAnsi="Arial" w:cs="Arial"/>
          <w:lang w:val="id-ID"/>
        </w:rPr>
        <w:t>engajuan Pengadaan Barang</w:t>
      </w:r>
      <w:r w:rsidR="00891B12" w:rsidRPr="003F556B">
        <w:rPr>
          <w:rFonts w:ascii="Arial" w:hAnsi="Arial" w:cs="Arial"/>
          <w:lang w:val="id-ID"/>
        </w:rPr>
        <w:t xml:space="preserve"> </w:t>
      </w:r>
      <w:r w:rsidR="006D336E" w:rsidRPr="003F556B">
        <w:rPr>
          <w:rFonts w:ascii="Arial" w:hAnsi="Arial" w:cs="Arial"/>
        </w:rPr>
        <w:t>(</w:t>
      </w:r>
      <w:r w:rsidR="006D336E" w:rsidRPr="003F556B">
        <w:rPr>
          <w:rFonts w:ascii="Arial" w:hAnsi="Arial" w:cs="Arial"/>
          <w:i/>
        </w:rPr>
        <w:t>P</w:t>
      </w:r>
      <w:r w:rsidR="006D336E" w:rsidRPr="003F556B">
        <w:rPr>
          <w:rFonts w:ascii="Arial" w:hAnsi="Arial" w:cs="Arial"/>
          <w:i/>
          <w:lang w:val="id-ID"/>
        </w:rPr>
        <w:t>urchase Order</w:t>
      </w:r>
      <w:r w:rsidR="006D336E" w:rsidRPr="003F556B">
        <w:rPr>
          <w:rFonts w:ascii="Arial" w:hAnsi="Arial" w:cs="Arial"/>
        </w:rPr>
        <w:t xml:space="preserve">)” </w:t>
      </w:r>
      <w:proofErr w:type="spellStart"/>
      <w:r w:rsidR="006D336E" w:rsidRPr="003F556B">
        <w:rPr>
          <w:rFonts w:ascii="Arial" w:hAnsi="Arial" w:cs="Arial"/>
        </w:rPr>
        <w:t>dengan</w:t>
      </w:r>
      <w:proofErr w:type="spellEnd"/>
      <w:r w:rsidR="006D336E" w:rsidRPr="003F556B">
        <w:rPr>
          <w:rFonts w:ascii="Arial" w:hAnsi="Arial" w:cs="Arial"/>
        </w:rPr>
        <w:t xml:space="preserve"> </w:t>
      </w:r>
      <w:proofErr w:type="spellStart"/>
      <w:r w:rsidR="006D336E" w:rsidRPr="003F556B">
        <w:rPr>
          <w:rFonts w:ascii="Arial" w:hAnsi="Arial" w:cs="Arial"/>
        </w:rPr>
        <w:t>meny</w:t>
      </w:r>
      <w:r w:rsidR="006C0045" w:rsidRPr="003F556B">
        <w:rPr>
          <w:rFonts w:ascii="Arial" w:hAnsi="Arial" w:cs="Arial"/>
        </w:rPr>
        <w:t>ertakan</w:t>
      </w:r>
      <w:proofErr w:type="spellEnd"/>
      <w:r w:rsidR="006C0045" w:rsidRPr="003F556B">
        <w:rPr>
          <w:rFonts w:ascii="Arial" w:hAnsi="Arial" w:cs="Arial"/>
        </w:rPr>
        <w:t xml:space="preserve"> data </w:t>
      </w:r>
      <w:proofErr w:type="spellStart"/>
      <w:r w:rsidR="006C0045" w:rsidRPr="003F556B">
        <w:rPr>
          <w:rFonts w:ascii="Arial" w:hAnsi="Arial" w:cs="Arial"/>
        </w:rPr>
        <w:t>spesifikasi</w:t>
      </w:r>
      <w:proofErr w:type="spellEnd"/>
      <w:r w:rsidR="006C0045" w:rsidRPr="003F556B">
        <w:rPr>
          <w:rFonts w:ascii="Arial" w:hAnsi="Arial" w:cs="Arial"/>
        </w:rPr>
        <w:t xml:space="preserve"> </w:t>
      </w:r>
      <w:proofErr w:type="spellStart"/>
      <w:r w:rsidR="006C0045" w:rsidRPr="003F556B">
        <w:rPr>
          <w:rFonts w:ascii="Arial" w:hAnsi="Arial" w:cs="Arial"/>
        </w:rPr>
        <w:t>barang</w:t>
      </w:r>
      <w:proofErr w:type="spellEnd"/>
      <w:r w:rsidR="006D336E" w:rsidRPr="003F556B">
        <w:rPr>
          <w:rFonts w:ascii="Arial" w:hAnsi="Arial" w:cs="Arial"/>
        </w:rPr>
        <w:t xml:space="preserve"> </w:t>
      </w:r>
      <w:proofErr w:type="spellStart"/>
      <w:r w:rsidR="006D336E" w:rsidRPr="003F556B">
        <w:rPr>
          <w:rFonts w:ascii="Arial" w:hAnsi="Arial" w:cs="Arial"/>
        </w:rPr>
        <w:t>dengan</w:t>
      </w:r>
      <w:proofErr w:type="spellEnd"/>
      <w:r w:rsidR="006D336E" w:rsidRPr="003F556B">
        <w:rPr>
          <w:rFonts w:ascii="Arial" w:hAnsi="Arial" w:cs="Arial"/>
        </w:rPr>
        <w:t xml:space="preserve"> </w:t>
      </w:r>
      <w:proofErr w:type="spellStart"/>
      <w:r w:rsidR="006D336E" w:rsidRPr="003F556B">
        <w:rPr>
          <w:rFonts w:ascii="Arial" w:hAnsi="Arial" w:cs="Arial"/>
        </w:rPr>
        <w:t>jelas</w:t>
      </w:r>
      <w:proofErr w:type="spellEnd"/>
      <w:r w:rsidR="006D336E" w:rsidRPr="003F556B">
        <w:rPr>
          <w:rFonts w:ascii="Arial" w:hAnsi="Arial" w:cs="Arial"/>
        </w:rPr>
        <w:t xml:space="preserve"> </w:t>
      </w:r>
      <w:proofErr w:type="spellStart"/>
      <w:r w:rsidR="006D336E" w:rsidRPr="003F556B">
        <w:rPr>
          <w:rFonts w:ascii="Arial" w:hAnsi="Arial" w:cs="Arial"/>
        </w:rPr>
        <w:t>serta</w:t>
      </w:r>
      <w:proofErr w:type="spellEnd"/>
      <w:r w:rsidR="006D336E" w:rsidRPr="003F556B">
        <w:rPr>
          <w:rFonts w:ascii="Arial" w:hAnsi="Arial" w:cs="Arial"/>
        </w:rPr>
        <w:t xml:space="preserve"> </w:t>
      </w:r>
      <w:proofErr w:type="spellStart"/>
      <w:r w:rsidR="006D336E" w:rsidRPr="003F556B">
        <w:rPr>
          <w:rFonts w:ascii="Arial" w:hAnsi="Arial" w:cs="Arial"/>
        </w:rPr>
        <w:t>tanggal</w:t>
      </w:r>
      <w:proofErr w:type="spellEnd"/>
      <w:r w:rsidR="006D336E" w:rsidRPr="003F556B">
        <w:rPr>
          <w:rFonts w:ascii="Arial" w:hAnsi="Arial" w:cs="Arial"/>
        </w:rPr>
        <w:t xml:space="preserve"> </w:t>
      </w:r>
      <w:proofErr w:type="spellStart"/>
      <w:r w:rsidR="006D336E" w:rsidRPr="003F556B">
        <w:rPr>
          <w:rFonts w:ascii="Arial" w:hAnsi="Arial" w:cs="Arial"/>
        </w:rPr>
        <w:t>dibutuhkannya</w:t>
      </w:r>
      <w:proofErr w:type="spellEnd"/>
      <w:r w:rsidR="006D336E" w:rsidRPr="003F556B">
        <w:rPr>
          <w:rFonts w:ascii="Arial" w:hAnsi="Arial" w:cs="Arial"/>
          <w:lang w:val="id-ID"/>
        </w:rPr>
        <w:t>.</w:t>
      </w:r>
    </w:p>
    <w:p w14:paraId="5629EC6C" w14:textId="77777777" w:rsidR="006D4CD1" w:rsidRPr="003F556B" w:rsidRDefault="006D4CD1" w:rsidP="006718B6">
      <w:pPr>
        <w:tabs>
          <w:tab w:val="left" w:pos="851"/>
        </w:tabs>
        <w:spacing w:line="276" w:lineRule="auto"/>
        <w:jc w:val="both"/>
        <w:rPr>
          <w:rFonts w:ascii="Arial" w:hAnsi="Arial" w:cs="Arial"/>
        </w:rPr>
      </w:pPr>
    </w:p>
    <w:p w14:paraId="524324FF" w14:textId="77777777" w:rsidR="00B909FE" w:rsidRPr="003F556B" w:rsidRDefault="00B909FE" w:rsidP="006D7E5A">
      <w:pPr>
        <w:pStyle w:val="ListParagraph"/>
        <w:tabs>
          <w:tab w:val="left" w:pos="851"/>
        </w:tabs>
        <w:spacing w:line="276" w:lineRule="auto"/>
        <w:ind w:left="851"/>
        <w:jc w:val="both"/>
        <w:rPr>
          <w:rFonts w:ascii="Arial" w:hAnsi="Arial" w:cs="Arial"/>
        </w:rPr>
      </w:pPr>
    </w:p>
    <w:p w14:paraId="74EF23E0" w14:textId="77777777" w:rsidR="002B738F" w:rsidRPr="003F556B" w:rsidRDefault="002B738F" w:rsidP="006D7E5A">
      <w:pPr>
        <w:pStyle w:val="ListParagraph"/>
        <w:numPr>
          <w:ilvl w:val="1"/>
          <w:numId w:val="6"/>
        </w:numPr>
        <w:tabs>
          <w:tab w:val="clear" w:pos="1134"/>
          <w:tab w:val="left" w:pos="851"/>
        </w:tabs>
        <w:spacing w:after="120" w:line="276" w:lineRule="auto"/>
        <w:ind w:left="851"/>
        <w:jc w:val="both"/>
        <w:rPr>
          <w:rFonts w:ascii="Arial" w:hAnsi="Arial" w:cs="Arial"/>
          <w:b/>
          <w:lang w:val="id-ID"/>
        </w:rPr>
      </w:pPr>
      <w:r w:rsidRPr="003F556B">
        <w:rPr>
          <w:rFonts w:ascii="Arial" w:eastAsia="Calibri" w:hAnsi="Arial" w:cs="Arial"/>
          <w:b/>
          <w:lang w:val="id-ID" w:eastAsia="id-ID"/>
        </w:rPr>
        <w:t>M</w:t>
      </w:r>
      <w:proofErr w:type="spellStart"/>
      <w:r w:rsidRPr="003F556B">
        <w:rPr>
          <w:rFonts w:ascii="Arial" w:eastAsia="Calibri" w:hAnsi="Arial" w:cs="Arial"/>
          <w:b/>
          <w:lang w:eastAsia="id-ID"/>
        </w:rPr>
        <w:t>enerima</w:t>
      </w:r>
      <w:proofErr w:type="spellEnd"/>
      <w:r w:rsidRPr="003F556B">
        <w:rPr>
          <w:rFonts w:ascii="Arial" w:eastAsia="Calibri" w:hAnsi="Arial" w:cs="Arial"/>
          <w:b/>
          <w:lang w:eastAsia="id-ID"/>
        </w:rPr>
        <w:t xml:space="preserve"> </w:t>
      </w:r>
      <w:proofErr w:type="spellStart"/>
      <w:r w:rsidRPr="003F556B">
        <w:rPr>
          <w:rFonts w:ascii="Arial" w:eastAsia="Calibri" w:hAnsi="Arial" w:cs="Arial"/>
          <w:b/>
          <w:lang w:eastAsia="id-ID"/>
        </w:rPr>
        <w:t>dan</w:t>
      </w:r>
      <w:proofErr w:type="spellEnd"/>
      <w:r w:rsidRPr="003F556B">
        <w:rPr>
          <w:rFonts w:ascii="Arial" w:eastAsia="Calibri" w:hAnsi="Arial" w:cs="Arial"/>
          <w:b/>
          <w:lang w:eastAsia="id-ID"/>
        </w:rPr>
        <w:t xml:space="preserve"> </w:t>
      </w:r>
      <w:proofErr w:type="spellStart"/>
      <w:r w:rsidRPr="003F556B">
        <w:rPr>
          <w:rFonts w:ascii="Arial" w:eastAsia="Calibri" w:hAnsi="Arial" w:cs="Arial"/>
          <w:b/>
          <w:lang w:eastAsia="id-ID"/>
        </w:rPr>
        <w:t>mempelajari</w:t>
      </w:r>
      <w:proofErr w:type="spellEnd"/>
      <w:r w:rsidRPr="003F556B">
        <w:rPr>
          <w:rFonts w:ascii="Arial" w:eastAsia="Calibri" w:hAnsi="Arial" w:cs="Arial"/>
          <w:b/>
          <w:lang w:eastAsia="id-ID"/>
        </w:rPr>
        <w:t xml:space="preserve"> </w:t>
      </w:r>
      <w:proofErr w:type="spellStart"/>
      <w:r w:rsidRPr="003F556B">
        <w:rPr>
          <w:rFonts w:ascii="Arial" w:eastAsia="Calibri" w:hAnsi="Arial" w:cs="Arial"/>
          <w:b/>
          <w:lang w:eastAsia="id-ID"/>
        </w:rPr>
        <w:t>permintaan</w:t>
      </w:r>
      <w:proofErr w:type="spellEnd"/>
      <w:r w:rsidRPr="003F556B">
        <w:rPr>
          <w:rFonts w:ascii="Arial" w:eastAsia="Calibri" w:hAnsi="Arial" w:cs="Arial"/>
          <w:b/>
          <w:lang w:eastAsia="id-ID"/>
        </w:rPr>
        <w:t xml:space="preserve"> use</w:t>
      </w:r>
      <w:r w:rsidR="006D7E5A" w:rsidRPr="003F556B">
        <w:rPr>
          <w:rFonts w:ascii="Arial" w:eastAsia="Calibri" w:hAnsi="Arial" w:cs="Arial"/>
          <w:b/>
          <w:lang w:val="id-ID" w:eastAsia="id-ID"/>
        </w:rPr>
        <w:t>r</w:t>
      </w:r>
    </w:p>
    <w:p w14:paraId="57209220" w14:textId="1D46D460" w:rsidR="00891B12" w:rsidRPr="003F556B" w:rsidRDefault="002B738F" w:rsidP="00B909FE">
      <w:pPr>
        <w:pStyle w:val="BodyTextIndent"/>
        <w:spacing w:line="276" w:lineRule="auto"/>
        <w:ind w:left="851"/>
        <w:jc w:val="both"/>
        <w:rPr>
          <w:rFonts w:ascii="Arial" w:hAnsi="Arial" w:cs="Arial"/>
          <w:lang w:val="id-ID"/>
        </w:rPr>
      </w:pPr>
      <w:r w:rsidRPr="003F556B">
        <w:rPr>
          <w:rFonts w:ascii="Arial" w:hAnsi="Arial" w:cs="Arial"/>
          <w:b/>
          <w:lang w:val="id-ID"/>
        </w:rPr>
        <w:t xml:space="preserve">Bagian </w:t>
      </w:r>
      <w:r w:rsidR="006718B6" w:rsidRPr="003F556B">
        <w:rPr>
          <w:rFonts w:ascii="Arial" w:hAnsi="Arial" w:cs="Arial"/>
          <w:b/>
          <w:lang w:val="id-ID"/>
        </w:rPr>
        <w:t xml:space="preserve">Umum </w:t>
      </w:r>
      <w:r w:rsidR="006718B6" w:rsidRPr="003F556B">
        <w:rPr>
          <w:rFonts w:ascii="Arial" w:hAnsi="Arial" w:cs="Arial"/>
          <w:lang w:val="id-ID"/>
        </w:rPr>
        <w:t>mempelajari PO dan memverifikasi permintaan yang diajukan, jika sudah lengkap,</w:t>
      </w:r>
      <w:r w:rsidR="006C0045" w:rsidRPr="003F556B">
        <w:rPr>
          <w:rFonts w:ascii="Arial" w:hAnsi="Arial" w:cs="Arial"/>
          <w:lang w:val="id-ID"/>
        </w:rPr>
        <w:t xml:space="preserve"> PO tersebut diajukan ke Bagian </w:t>
      </w:r>
      <w:r w:rsidR="006718B6" w:rsidRPr="003F556B">
        <w:rPr>
          <w:rFonts w:ascii="Arial" w:hAnsi="Arial" w:cs="Arial"/>
          <w:lang w:val="id-ID"/>
        </w:rPr>
        <w:t xml:space="preserve">Keuangan </w:t>
      </w:r>
      <w:r w:rsidR="006718B6" w:rsidRPr="003F556B">
        <w:rPr>
          <w:rFonts w:ascii="Arial" w:hAnsi="Arial" w:cs="Arial"/>
          <w:lang w:val="id-ID"/>
        </w:rPr>
        <w:lastRenderedPageBreak/>
        <w:t>untuk</w:t>
      </w:r>
      <w:r w:rsidR="00891B12" w:rsidRPr="003F556B">
        <w:rPr>
          <w:rFonts w:ascii="Arial" w:hAnsi="Arial" w:cs="Arial"/>
          <w:lang w:val="id-ID"/>
        </w:rPr>
        <w:t xml:space="preserve"> dibuatkan Tata Laksana Permintaan Uang (TLPU). Kemudian Bagian Keuangan memproses permintaan RAB menggunakan form TLPU dan melampi</w:t>
      </w:r>
      <w:r w:rsidR="006C0045" w:rsidRPr="003F556B">
        <w:rPr>
          <w:rFonts w:ascii="Arial" w:hAnsi="Arial" w:cs="Arial"/>
          <w:lang w:val="id-ID"/>
        </w:rPr>
        <w:t>rkan PO dari pemohon kepada</w:t>
      </w:r>
      <w:r w:rsidR="006718B6" w:rsidRPr="003F556B">
        <w:rPr>
          <w:rFonts w:ascii="Arial" w:hAnsi="Arial" w:cs="Arial"/>
          <w:lang w:val="id-ID"/>
        </w:rPr>
        <w:t xml:space="preserve"> </w:t>
      </w:r>
      <w:r w:rsidR="00891B12" w:rsidRPr="003F556B">
        <w:rPr>
          <w:rFonts w:ascii="Arial" w:hAnsi="Arial" w:cs="Arial"/>
          <w:lang w:val="id-ID"/>
        </w:rPr>
        <w:t xml:space="preserve">pejabat yang berwenang untuk </w:t>
      </w:r>
      <w:r w:rsidR="006718B6" w:rsidRPr="003F556B">
        <w:rPr>
          <w:rFonts w:ascii="Arial" w:hAnsi="Arial" w:cs="Arial"/>
          <w:lang w:val="id-ID"/>
        </w:rPr>
        <w:t>mendapatkan persetujuan</w:t>
      </w:r>
      <w:r w:rsidR="00891B12" w:rsidRPr="003F556B">
        <w:rPr>
          <w:rFonts w:ascii="Arial" w:hAnsi="Arial" w:cs="Arial"/>
          <w:lang w:val="id-ID"/>
        </w:rPr>
        <w:t xml:space="preserve"> dan pencairan anggaran</w:t>
      </w:r>
      <w:r w:rsidR="006718B6" w:rsidRPr="003F556B">
        <w:rPr>
          <w:rFonts w:ascii="Arial" w:hAnsi="Arial" w:cs="Arial"/>
          <w:lang w:val="id-ID"/>
        </w:rPr>
        <w:t xml:space="preserve">. </w:t>
      </w:r>
    </w:p>
    <w:p w14:paraId="0B036031" w14:textId="77777777" w:rsidR="00891B12" w:rsidRPr="003F556B" w:rsidRDefault="00891B12" w:rsidP="00B909FE">
      <w:pPr>
        <w:pStyle w:val="BodyTextIndent"/>
        <w:spacing w:line="276" w:lineRule="auto"/>
        <w:ind w:left="851"/>
        <w:jc w:val="both"/>
        <w:rPr>
          <w:rFonts w:ascii="Arial" w:hAnsi="Arial" w:cs="Arial"/>
          <w:lang w:val="id-ID"/>
        </w:rPr>
      </w:pPr>
      <w:r w:rsidRPr="003F556B">
        <w:rPr>
          <w:rFonts w:ascii="Arial" w:hAnsi="Arial" w:cs="Arial"/>
          <w:lang w:val="id-ID"/>
        </w:rPr>
        <w:t>Setelah anggaran keluar, bagian keuangan menyerahkan anggaran tersebut kepada bagian umum untuk melaksanakan proses pembelian.</w:t>
      </w:r>
    </w:p>
    <w:p w14:paraId="405E5885" w14:textId="77777777" w:rsidR="00B32473" w:rsidRPr="003F556B" w:rsidRDefault="00B32473" w:rsidP="00B909FE">
      <w:pPr>
        <w:pStyle w:val="ListParagraph"/>
        <w:tabs>
          <w:tab w:val="left" w:pos="851"/>
        </w:tabs>
        <w:spacing w:line="276" w:lineRule="auto"/>
        <w:ind w:left="851"/>
        <w:jc w:val="both"/>
        <w:rPr>
          <w:rFonts w:ascii="Arial" w:hAnsi="Arial" w:cs="Arial"/>
          <w:lang w:val="id-ID"/>
        </w:rPr>
      </w:pPr>
    </w:p>
    <w:p w14:paraId="33044521" w14:textId="4D076E0E" w:rsidR="002B738F" w:rsidRPr="003F556B" w:rsidRDefault="00F36712" w:rsidP="006D7E5A">
      <w:pPr>
        <w:pStyle w:val="ListParagraph"/>
        <w:numPr>
          <w:ilvl w:val="1"/>
          <w:numId w:val="6"/>
        </w:numPr>
        <w:tabs>
          <w:tab w:val="clear" w:pos="1134"/>
          <w:tab w:val="left" w:pos="851"/>
        </w:tabs>
        <w:spacing w:after="120" w:line="276" w:lineRule="auto"/>
        <w:ind w:left="851"/>
        <w:jc w:val="both"/>
        <w:rPr>
          <w:rFonts w:ascii="Arial" w:hAnsi="Arial" w:cs="Arial"/>
          <w:b/>
          <w:lang w:val="id-ID"/>
        </w:rPr>
      </w:pPr>
      <w:r w:rsidRPr="003F556B">
        <w:rPr>
          <w:rFonts w:ascii="Arial" w:eastAsia="Calibri" w:hAnsi="Arial" w:cs="Arial"/>
          <w:b/>
          <w:lang w:val="id-ID" w:eastAsia="id-ID"/>
        </w:rPr>
        <w:t>M</w:t>
      </w:r>
      <w:proofErr w:type="spellStart"/>
      <w:r w:rsidRPr="003F556B">
        <w:rPr>
          <w:rFonts w:ascii="Arial" w:eastAsia="Calibri" w:hAnsi="Arial" w:cs="Arial"/>
          <w:b/>
          <w:lang w:eastAsia="id-ID"/>
        </w:rPr>
        <w:t>encari</w:t>
      </w:r>
      <w:proofErr w:type="spellEnd"/>
      <w:r w:rsidRPr="003F556B">
        <w:rPr>
          <w:rFonts w:ascii="Arial" w:eastAsia="Calibri" w:hAnsi="Arial" w:cs="Arial"/>
          <w:b/>
          <w:lang w:eastAsia="id-ID"/>
        </w:rPr>
        <w:t xml:space="preserve"> </w:t>
      </w:r>
      <w:proofErr w:type="spellStart"/>
      <w:r w:rsidR="00B32473" w:rsidRPr="003F556B">
        <w:rPr>
          <w:rFonts w:ascii="Arial" w:eastAsia="Calibri" w:hAnsi="Arial" w:cs="Arial"/>
          <w:b/>
          <w:lang w:eastAsia="id-ID"/>
        </w:rPr>
        <w:t>Penyedia</w:t>
      </w:r>
      <w:proofErr w:type="spellEnd"/>
      <w:r w:rsidR="00B32473" w:rsidRPr="003F556B">
        <w:rPr>
          <w:rFonts w:ascii="Arial" w:eastAsia="Calibri" w:hAnsi="Arial" w:cs="Arial"/>
          <w:b/>
          <w:lang w:eastAsia="id-ID"/>
        </w:rPr>
        <w:t xml:space="preserve"> </w:t>
      </w:r>
      <w:proofErr w:type="spellStart"/>
      <w:r w:rsidR="00B32473" w:rsidRPr="003F556B">
        <w:rPr>
          <w:rFonts w:ascii="Arial" w:eastAsia="Calibri" w:hAnsi="Arial" w:cs="Arial"/>
          <w:b/>
          <w:lang w:eastAsia="id-ID"/>
        </w:rPr>
        <w:t>Eksternal</w:t>
      </w:r>
      <w:proofErr w:type="spellEnd"/>
      <w:r w:rsidRPr="003F556B">
        <w:rPr>
          <w:rFonts w:ascii="Arial" w:eastAsia="Calibri" w:hAnsi="Arial" w:cs="Arial"/>
          <w:b/>
          <w:lang w:eastAsia="id-ID"/>
        </w:rPr>
        <w:t xml:space="preserve"> </w:t>
      </w:r>
      <w:proofErr w:type="spellStart"/>
      <w:r w:rsidRPr="003F556B">
        <w:rPr>
          <w:rFonts w:ascii="Arial" w:eastAsia="Calibri" w:hAnsi="Arial" w:cs="Arial"/>
          <w:b/>
          <w:lang w:eastAsia="id-ID"/>
        </w:rPr>
        <w:t>untuk</w:t>
      </w:r>
      <w:proofErr w:type="spellEnd"/>
      <w:r w:rsidRPr="003F556B">
        <w:rPr>
          <w:rFonts w:ascii="Arial" w:eastAsia="Calibri" w:hAnsi="Arial" w:cs="Arial"/>
          <w:b/>
          <w:lang w:eastAsia="id-ID"/>
        </w:rPr>
        <w:t xml:space="preserve"> </w:t>
      </w:r>
      <w:proofErr w:type="spellStart"/>
      <w:r w:rsidR="00005D2A" w:rsidRPr="003F556B">
        <w:rPr>
          <w:rFonts w:ascii="Arial" w:eastAsia="Calibri" w:hAnsi="Arial" w:cs="Arial"/>
          <w:b/>
          <w:lang w:eastAsia="id-ID"/>
        </w:rPr>
        <w:t>Barang</w:t>
      </w:r>
      <w:proofErr w:type="spellEnd"/>
      <w:r w:rsidRPr="003F556B">
        <w:rPr>
          <w:rFonts w:ascii="Arial" w:eastAsia="Calibri" w:hAnsi="Arial" w:cs="Arial"/>
          <w:b/>
          <w:lang w:eastAsia="id-ID"/>
        </w:rPr>
        <w:t xml:space="preserve"> </w:t>
      </w:r>
    </w:p>
    <w:p w14:paraId="45DCDB1B" w14:textId="5F75A680" w:rsidR="002B738F" w:rsidRPr="003F556B" w:rsidRDefault="00005D2A" w:rsidP="006D7E5A">
      <w:pPr>
        <w:pStyle w:val="BodyTextIndent"/>
        <w:spacing w:line="276" w:lineRule="auto"/>
        <w:ind w:left="851"/>
        <w:jc w:val="both"/>
        <w:rPr>
          <w:rFonts w:ascii="Arial" w:hAnsi="Arial" w:cs="Arial"/>
          <w:lang w:val="sv-SE"/>
        </w:rPr>
      </w:pPr>
      <w:proofErr w:type="spellStart"/>
      <w:r w:rsidRPr="003F556B">
        <w:rPr>
          <w:rFonts w:ascii="Arial" w:hAnsi="Arial" w:cs="Arial"/>
          <w:b/>
          <w:bCs/>
        </w:rPr>
        <w:t>Bagian</w:t>
      </w:r>
      <w:proofErr w:type="spellEnd"/>
      <w:r w:rsidR="00891B12" w:rsidRPr="003F556B">
        <w:rPr>
          <w:rFonts w:ascii="Arial" w:hAnsi="Arial" w:cs="Arial"/>
          <w:b/>
          <w:bCs/>
          <w:lang w:val="id-ID"/>
        </w:rPr>
        <w:t xml:space="preserve"> Umum</w:t>
      </w:r>
      <w:r w:rsidR="00AA129A" w:rsidRPr="003F556B">
        <w:rPr>
          <w:rFonts w:ascii="Arial" w:hAnsi="Arial" w:cs="Arial"/>
        </w:rPr>
        <w:t xml:space="preserve"> </w:t>
      </w:r>
      <w:r w:rsidR="00891B12" w:rsidRPr="003F556B">
        <w:rPr>
          <w:rFonts w:ascii="Arial" w:hAnsi="Arial" w:cs="Arial"/>
          <w:lang w:val="id-ID"/>
        </w:rPr>
        <w:t>melakukan proses pengadaan dengan meminta minimal 3 penyedia external untuk dilakukan</w:t>
      </w:r>
      <w:r w:rsidR="00AA129A" w:rsidRPr="003F556B">
        <w:rPr>
          <w:rFonts w:ascii="Arial" w:hAnsi="Arial" w:cs="Arial"/>
          <w:lang w:val="id-ID"/>
        </w:rPr>
        <w:t xml:space="preserve"> s</w:t>
      </w:r>
      <w:proofErr w:type="spellStart"/>
      <w:r w:rsidR="002B738F" w:rsidRPr="003F556B">
        <w:rPr>
          <w:rFonts w:ascii="Arial" w:hAnsi="Arial" w:cs="Arial"/>
        </w:rPr>
        <w:t>eleksi</w:t>
      </w:r>
      <w:proofErr w:type="spellEnd"/>
      <w:r w:rsidR="002B738F" w:rsidRPr="003F556B">
        <w:rPr>
          <w:rFonts w:ascii="Arial" w:hAnsi="Arial" w:cs="Arial"/>
        </w:rPr>
        <w:t xml:space="preserve"> </w:t>
      </w:r>
      <w:proofErr w:type="spellStart"/>
      <w:r w:rsidR="00B32473" w:rsidRPr="003F556B">
        <w:rPr>
          <w:rFonts w:ascii="Arial" w:hAnsi="Arial" w:cs="Arial"/>
        </w:rPr>
        <w:t>Penyedia</w:t>
      </w:r>
      <w:proofErr w:type="spellEnd"/>
      <w:r w:rsidR="00B32473" w:rsidRPr="003F556B">
        <w:rPr>
          <w:rFonts w:ascii="Arial" w:hAnsi="Arial" w:cs="Arial"/>
        </w:rPr>
        <w:t xml:space="preserve"> </w:t>
      </w:r>
      <w:proofErr w:type="spellStart"/>
      <w:r w:rsidR="00B32473" w:rsidRPr="003F556B">
        <w:rPr>
          <w:rFonts w:ascii="Arial" w:hAnsi="Arial" w:cs="Arial"/>
        </w:rPr>
        <w:t>Eksternal</w:t>
      </w:r>
      <w:proofErr w:type="spellEnd"/>
      <w:r w:rsidR="002B738F" w:rsidRPr="003F556B">
        <w:rPr>
          <w:rFonts w:ascii="Arial" w:hAnsi="Arial" w:cs="Arial"/>
        </w:rPr>
        <w:t xml:space="preserve"> </w:t>
      </w:r>
      <w:proofErr w:type="spellStart"/>
      <w:r w:rsidR="00891B12" w:rsidRPr="003F556B">
        <w:rPr>
          <w:rFonts w:ascii="Arial" w:hAnsi="Arial" w:cs="Arial"/>
        </w:rPr>
        <w:t>dengan</w:t>
      </w:r>
      <w:proofErr w:type="spellEnd"/>
      <w:r w:rsidR="00891B12" w:rsidRPr="003F556B">
        <w:rPr>
          <w:rFonts w:ascii="Arial" w:hAnsi="Arial" w:cs="Arial"/>
        </w:rPr>
        <w:t xml:space="preserve"> </w:t>
      </w:r>
      <w:proofErr w:type="spellStart"/>
      <w:r w:rsidR="002B738F" w:rsidRPr="003F556B">
        <w:rPr>
          <w:rFonts w:ascii="Arial" w:hAnsi="Arial" w:cs="Arial"/>
        </w:rPr>
        <w:t>didasarkan</w:t>
      </w:r>
      <w:proofErr w:type="spellEnd"/>
      <w:r w:rsidR="002B738F" w:rsidRPr="003F556B">
        <w:rPr>
          <w:rFonts w:ascii="Arial" w:hAnsi="Arial" w:cs="Arial"/>
        </w:rPr>
        <w:t xml:space="preserve"> </w:t>
      </w:r>
      <w:proofErr w:type="spellStart"/>
      <w:r w:rsidR="002B738F" w:rsidRPr="003F556B">
        <w:rPr>
          <w:rFonts w:ascii="Arial" w:hAnsi="Arial" w:cs="Arial"/>
        </w:rPr>
        <w:t>pada</w:t>
      </w:r>
      <w:proofErr w:type="spellEnd"/>
      <w:r w:rsidR="002B738F" w:rsidRPr="003F556B">
        <w:rPr>
          <w:rFonts w:ascii="Arial" w:hAnsi="Arial" w:cs="Arial"/>
        </w:rPr>
        <w:t xml:space="preserve"> </w:t>
      </w:r>
      <w:proofErr w:type="spellStart"/>
      <w:r w:rsidR="002B738F" w:rsidRPr="003F556B">
        <w:rPr>
          <w:rFonts w:ascii="Arial" w:hAnsi="Arial" w:cs="Arial"/>
        </w:rPr>
        <w:t>kriteria</w:t>
      </w:r>
      <w:proofErr w:type="spellEnd"/>
      <w:r w:rsidR="002B738F" w:rsidRPr="003F556B">
        <w:rPr>
          <w:rFonts w:ascii="Arial" w:hAnsi="Arial" w:cs="Arial"/>
        </w:rPr>
        <w:t xml:space="preserve"> </w:t>
      </w:r>
      <w:proofErr w:type="spellStart"/>
      <w:r w:rsidR="002B738F" w:rsidRPr="003F556B">
        <w:rPr>
          <w:rFonts w:ascii="Arial" w:hAnsi="Arial" w:cs="Arial"/>
        </w:rPr>
        <w:t>antara</w:t>
      </w:r>
      <w:proofErr w:type="spellEnd"/>
      <w:r w:rsidR="002B738F" w:rsidRPr="003F556B">
        <w:rPr>
          <w:rFonts w:ascii="Arial" w:hAnsi="Arial" w:cs="Arial"/>
        </w:rPr>
        <w:t xml:space="preserve"> lain:</w:t>
      </w:r>
    </w:p>
    <w:p w14:paraId="6EA80D86" w14:textId="5BB0DA3B" w:rsidR="00446950" w:rsidRPr="003F556B" w:rsidRDefault="00446950" w:rsidP="006D7E5A">
      <w:pPr>
        <w:pStyle w:val="Heading2"/>
        <w:numPr>
          <w:ilvl w:val="0"/>
          <w:numId w:val="15"/>
        </w:numPr>
        <w:spacing w:after="120" w:line="276" w:lineRule="auto"/>
        <w:ind w:left="1276" w:hanging="425"/>
        <w:jc w:val="both"/>
        <w:rPr>
          <w:rFonts w:cs="Arial"/>
          <w:b w:val="0"/>
          <w:i/>
        </w:rPr>
      </w:pPr>
      <w:proofErr w:type="spellStart"/>
      <w:r w:rsidRPr="003F556B">
        <w:rPr>
          <w:rFonts w:cs="Arial"/>
          <w:b w:val="0"/>
          <w:i/>
        </w:rPr>
        <w:t>Pemenuhan</w:t>
      </w:r>
      <w:proofErr w:type="spellEnd"/>
      <w:r w:rsidRPr="003F556B">
        <w:rPr>
          <w:rFonts w:cs="Arial"/>
          <w:b w:val="0"/>
          <w:i/>
        </w:rPr>
        <w:t xml:space="preserve"> </w:t>
      </w:r>
      <w:proofErr w:type="spellStart"/>
      <w:r w:rsidRPr="003F556B">
        <w:rPr>
          <w:rFonts w:cs="Arial"/>
          <w:b w:val="0"/>
          <w:i/>
        </w:rPr>
        <w:t>terhadap</w:t>
      </w:r>
      <w:proofErr w:type="spellEnd"/>
      <w:r w:rsidRPr="003F556B">
        <w:rPr>
          <w:rFonts w:cs="Arial"/>
          <w:b w:val="0"/>
          <w:i/>
        </w:rPr>
        <w:t xml:space="preserve"> </w:t>
      </w:r>
      <w:proofErr w:type="spellStart"/>
      <w:r w:rsidRPr="003F556B">
        <w:rPr>
          <w:rFonts w:cs="Arial"/>
          <w:b w:val="0"/>
          <w:i/>
        </w:rPr>
        <w:t>spesifikasi</w:t>
      </w:r>
      <w:proofErr w:type="spellEnd"/>
      <w:r w:rsidRPr="003F556B">
        <w:rPr>
          <w:rFonts w:cs="Arial"/>
          <w:b w:val="0"/>
          <w:i/>
        </w:rPr>
        <w:t xml:space="preserve"> </w:t>
      </w:r>
      <w:proofErr w:type="spellStart"/>
      <w:r w:rsidRPr="003F556B">
        <w:rPr>
          <w:rFonts w:cs="Arial"/>
          <w:b w:val="0"/>
          <w:i/>
        </w:rPr>
        <w:t>dan</w:t>
      </w:r>
      <w:proofErr w:type="spellEnd"/>
      <w:r w:rsidRPr="003F556B">
        <w:rPr>
          <w:rFonts w:cs="Arial"/>
          <w:b w:val="0"/>
          <w:i/>
        </w:rPr>
        <w:t xml:space="preserve"> </w:t>
      </w:r>
      <w:proofErr w:type="spellStart"/>
      <w:r w:rsidRPr="003F556B">
        <w:rPr>
          <w:rFonts w:cs="Arial"/>
          <w:b w:val="0"/>
          <w:i/>
        </w:rPr>
        <w:t>persyaratan</w:t>
      </w:r>
      <w:proofErr w:type="spellEnd"/>
      <w:r w:rsidRPr="003F556B">
        <w:rPr>
          <w:rFonts w:cs="Arial"/>
          <w:b w:val="0"/>
          <w:i/>
        </w:rPr>
        <w:t xml:space="preserve"> </w:t>
      </w:r>
      <w:r w:rsidR="00891B12" w:rsidRPr="003F556B">
        <w:rPr>
          <w:rFonts w:cs="Arial"/>
          <w:b w:val="0"/>
          <w:i/>
        </w:rPr>
        <w:t xml:space="preserve">yang </w:t>
      </w:r>
      <w:proofErr w:type="spellStart"/>
      <w:r w:rsidR="00891B12" w:rsidRPr="003F556B">
        <w:rPr>
          <w:rFonts w:cs="Arial"/>
          <w:b w:val="0"/>
          <w:i/>
        </w:rPr>
        <w:t>diminta</w:t>
      </w:r>
      <w:proofErr w:type="spellEnd"/>
    </w:p>
    <w:p w14:paraId="44CE65A9" w14:textId="0D4C62F6" w:rsidR="002B738F" w:rsidRPr="003F556B" w:rsidRDefault="007E6BA0" w:rsidP="006D7E5A">
      <w:pPr>
        <w:pStyle w:val="Heading2"/>
        <w:numPr>
          <w:ilvl w:val="0"/>
          <w:numId w:val="15"/>
        </w:numPr>
        <w:spacing w:after="120" w:line="276" w:lineRule="auto"/>
        <w:ind w:left="1276" w:hanging="425"/>
        <w:jc w:val="both"/>
        <w:rPr>
          <w:rFonts w:cs="Arial"/>
          <w:b w:val="0"/>
          <w:i/>
        </w:rPr>
      </w:pPr>
      <w:proofErr w:type="spellStart"/>
      <w:r w:rsidRPr="003F556B">
        <w:rPr>
          <w:rFonts w:cs="Arial"/>
          <w:b w:val="0"/>
          <w:i/>
        </w:rPr>
        <w:t>K</w:t>
      </w:r>
      <w:r w:rsidR="002B738F" w:rsidRPr="003F556B">
        <w:rPr>
          <w:rFonts w:cs="Arial"/>
          <w:b w:val="0"/>
          <w:i/>
        </w:rPr>
        <w:t>inerja</w:t>
      </w:r>
      <w:proofErr w:type="spellEnd"/>
      <w:r w:rsidR="002B738F" w:rsidRPr="003F556B">
        <w:rPr>
          <w:rFonts w:cs="Arial"/>
          <w:b w:val="0"/>
          <w:i/>
        </w:rPr>
        <w:t xml:space="preserve"> masa </w:t>
      </w:r>
      <w:proofErr w:type="spellStart"/>
      <w:r w:rsidR="002B738F" w:rsidRPr="003F556B">
        <w:rPr>
          <w:rFonts w:cs="Arial"/>
          <w:b w:val="0"/>
          <w:i/>
        </w:rPr>
        <w:t>lalu</w:t>
      </w:r>
      <w:proofErr w:type="spellEnd"/>
    </w:p>
    <w:p w14:paraId="27E8126D" w14:textId="4E202CC4" w:rsidR="002B738F" w:rsidRPr="003F556B" w:rsidRDefault="007E6BA0" w:rsidP="0040051D">
      <w:pPr>
        <w:pStyle w:val="Heading2"/>
        <w:numPr>
          <w:ilvl w:val="0"/>
          <w:numId w:val="15"/>
        </w:numPr>
        <w:spacing w:after="120" w:line="276" w:lineRule="auto"/>
        <w:ind w:left="1276" w:hanging="425"/>
        <w:jc w:val="both"/>
        <w:rPr>
          <w:rFonts w:cs="Arial"/>
          <w:b w:val="0"/>
          <w:i/>
        </w:rPr>
      </w:pPr>
      <w:proofErr w:type="spellStart"/>
      <w:r w:rsidRPr="003F556B">
        <w:rPr>
          <w:rFonts w:cs="Arial"/>
          <w:b w:val="0"/>
          <w:i/>
        </w:rPr>
        <w:t>K</w:t>
      </w:r>
      <w:r w:rsidR="002B738F" w:rsidRPr="003F556B">
        <w:rPr>
          <w:rFonts w:cs="Arial"/>
          <w:b w:val="0"/>
          <w:i/>
        </w:rPr>
        <w:t>ualitas</w:t>
      </w:r>
      <w:proofErr w:type="spellEnd"/>
      <w:r w:rsidR="0040051D" w:rsidRPr="003F556B">
        <w:rPr>
          <w:rFonts w:cs="Arial"/>
          <w:b w:val="0"/>
          <w:i/>
        </w:rPr>
        <w:t xml:space="preserve">, </w:t>
      </w:r>
      <w:proofErr w:type="spellStart"/>
      <w:r w:rsidR="002B738F" w:rsidRPr="003F556B">
        <w:rPr>
          <w:rFonts w:cs="Arial"/>
          <w:b w:val="0"/>
          <w:i/>
        </w:rPr>
        <w:t>harga</w:t>
      </w:r>
      <w:proofErr w:type="spellEnd"/>
      <w:r w:rsidR="0040051D" w:rsidRPr="003F556B">
        <w:rPr>
          <w:rFonts w:cs="Arial"/>
          <w:b w:val="0"/>
          <w:i/>
        </w:rPr>
        <w:t xml:space="preserve">, </w:t>
      </w:r>
      <w:r w:rsidR="002B738F" w:rsidRPr="003F556B">
        <w:rPr>
          <w:rFonts w:cs="Arial"/>
          <w:b w:val="0"/>
          <w:i/>
        </w:rPr>
        <w:t>term of payment</w:t>
      </w:r>
      <w:r w:rsidR="0040051D" w:rsidRPr="003F556B">
        <w:rPr>
          <w:rFonts w:cs="Arial"/>
          <w:b w:val="0"/>
          <w:i/>
        </w:rPr>
        <w:t xml:space="preserve">, </w:t>
      </w:r>
      <w:r w:rsidR="002B738F" w:rsidRPr="003F556B">
        <w:rPr>
          <w:rFonts w:cs="Arial"/>
          <w:b w:val="0"/>
          <w:i/>
        </w:rPr>
        <w:t>lead time</w:t>
      </w:r>
    </w:p>
    <w:p w14:paraId="0D179566" w14:textId="77777777" w:rsidR="002B738F" w:rsidRPr="003F556B" w:rsidRDefault="002B738F" w:rsidP="006D7E5A">
      <w:pPr>
        <w:pStyle w:val="ListParagraph"/>
        <w:tabs>
          <w:tab w:val="left" w:pos="851"/>
        </w:tabs>
        <w:spacing w:after="120" w:line="276" w:lineRule="auto"/>
        <w:ind w:left="1276"/>
        <w:jc w:val="both"/>
        <w:rPr>
          <w:rFonts w:ascii="Arial" w:hAnsi="Arial" w:cs="Arial"/>
          <w:lang w:val="id-ID"/>
        </w:rPr>
      </w:pPr>
    </w:p>
    <w:p w14:paraId="5CCB2D90" w14:textId="2008A870" w:rsidR="002B738F" w:rsidRPr="003F556B" w:rsidRDefault="00F36712" w:rsidP="00004EA2">
      <w:pPr>
        <w:pStyle w:val="ListParagraph"/>
        <w:numPr>
          <w:ilvl w:val="1"/>
          <w:numId w:val="6"/>
        </w:numPr>
        <w:tabs>
          <w:tab w:val="clear" w:pos="1134"/>
          <w:tab w:val="left" w:pos="851"/>
        </w:tabs>
        <w:spacing w:after="200" w:line="276" w:lineRule="auto"/>
        <w:ind w:left="851"/>
        <w:contextualSpacing w:val="0"/>
        <w:jc w:val="both"/>
        <w:rPr>
          <w:rFonts w:ascii="Arial" w:hAnsi="Arial" w:cs="Arial"/>
          <w:b/>
          <w:lang w:val="id-ID"/>
        </w:rPr>
      </w:pPr>
      <w:proofErr w:type="spellStart"/>
      <w:r w:rsidRPr="003F556B">
        <w:rPr>
          <w:rFonts w:ascii="Arial" w:eastAsia="Calibri" w:hAnsi="Arial" w:cs="Arial"/>
          <w:b/>
          <w:lang w:eastAsia="id-ID"/>
        </w:rPr>
        <w:t>Seleksi</w:t>
      </w:r>
      <w:proofErr w:type="spellEnd"/>
      <w:r w:rsidRPr="003F556B">
        <w:rPr>
          <w:rFonts w:ascii="Arial" w:eastAsia="Calibri" w:hAnsi="Arial" w:cs="Arial"/>
          <w:b/>
          <w:lang w:eastAsia="id-ID"/>
        </w:rPr>
        <w:t xml:space="preserve"> </w:t>
      </w:r>
      <w:proofErr w:type="spellStart"/>
      <w:r w:rsidR="00B32473" w:rsidRPr="003F556B">
        <w:rPr>
          <w:rFonts w:ascii="Arial" w:hAnsi="Arial" w:cs="Arial"/>
        </w:rPr>
        <w:t>Penyedia</w:t>
      </w:r>
      <w:proofErr w:type="spellEnd"/>
      <w:r w:rsidR="00B32473" w:rsidRPr="003F556B">
        <w:rPr>
          <w:rFonts w:ascii="Arial" w:hAnsi="Arial" w:cs="Arial"/>
        </w:rPr>
        <w:t xml:space="preserve"> </w:t>
      </w:r>
      <w:proofErr w:type="spellStart"/>
      <w:r w:rsidR="00B32473" w:rsidRPr="003F556B">
        <w:rPr>
          <w:rFonts w:ascii="Arial" w:hAnsi="Arial" w:cs="Arial"/>
        </w:rPr>
        <w:t>Eksternal</w:t>
      </w:r>
      <w:proofErr w:type="spellEnd"/>
    </w:p>
    <w:p w14:paraId="6682F557" w14:textId="7D1E79F3" w:rsidR="006663D1" w:rsidRPr="003F556B" w:rsidRDefault="006663D1" w:rsidP="006663D1">
      <w:pPr>
        <w:pStyle w:val="ListParagraph"/>
        <w:tabs>
          <w:tab w:val="left" w:pos="851"/>
        </w:tabs>
        <w:spacing w:after="200" w:line="276" w:lineRule="auto"/>
        <w:ind w:left="851"/>
        <w:contextualSpacing w:val="0"/>
        <w:jc w:val="both"/>
        <w:rPr>
          <w:rFonts w:ascii="Arial" w:hAnsi="Arial" w:cs="Arial"/>
          <w:b/>
          <w:lang w:val="id-ID"/>
        </w:rPr>
      </w:pPr>
      <w:proofErr w:type="spellStart"/>
      <w:proofErr w:type="gramStart"/>
      <w:r w:rsidRPr="003F556B">
        <w:rPr>
          <w:rFonts w:ascii="Arial" w:hAnsi="Arial" w:cs="Arial"/>
          <w:b/>
          <w:bCs/>
        </w:rPr>
        <w:t>Bagian</w:t>
      </w:r>
      <w:proofErr w:type="spellEnd"/>
      <w:r w:rsidRPr="003F556B">
        <w:rPr>
          <w:rFonts w:ascii="Arial" w:hAnsi="Arial" w:cs="Arial"/>
          <w:b/>
          <w:bCs/>
        </w:rPr>
        <w:t xml:space="preserve"> </w:t>
      </w:r>
      <w:proofErr w:type="spellStart"/>
      <w:r w:rsidR="006C0045" w:rsidRPr="003F556B">
        <w:rPr>
          <w:rFonts w:ascii="Arial" w:hAnsi="Arial" w:cs="Arial"/>
          <w:b/>
          <w:bCs/>
        </w:rPr>
        <w:t>Umum</w:t>
      </w:r>
      <w:proofErr w:type="spellEnd"/>
      <w:r w:rsidR="00543CF4"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melakukan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negosiasi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dengan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="00B32473" w:rsidRPr="003F556B">
        <w:rPr>
          <w:rFonts w:ascii="Arial" w:hAnsi="Arial" w:cs="Arial"/>
        </w:rPr>
        <w:t>Penyedia</w:t>
      </w:r>
      <w:proofErr w:type="spellEnd"/>
      <w:r w:rsidR="00B32473" w:rsidRPr="003F556B">
        <w:rPr>
          <w:rFonts w:ascii="Arial" w:hAnsi="Arial" w:cs="Arial"/>
        </w:rPr>
        <w:t xml:space="preserve"> </w:t>
      </w:r>
      <w:proofErr w:type="spellStart"/>
      <w:r w:rsidR="00B32473" w:rsidRPr="003F556B">
        <w:rPr>
          <w:rFonts w:ascii="Arial" w:hAnsi="Arial" w:cs="Arial"/>
        </w:rPr>
        <w:t>Eksternal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sesuai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dengan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persyaratan</w:t>
      </w:r>
      <w:proofErr w:type="spellEnd"/>
      <w:r w:rsidRPr="003F556B">
        <w:rPr>
          <w:rFonts w:ascii="Arial" w:hAnsi="Arial" w:cs="Arial"/>
        </w:rPr>
        <w:t xml:space="preserve"> yang </w:t>
      </w:r>
      <w:proofErr w:type="spellStart"/>
      <w:r w:rsidRPr="003F556B">
        <w:rPr>
          <w:rFonts w:ascii="Arial" w:hAnsi="Arial" w:cs="Arial"/>
        </w:rPr>
        <w:t>telah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ditetapkan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oleh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perusahaan</w:t>
      </w:r>
      <w:proofErr w:type="spellEnd"/>
      <w:r w:rsidRPr="003F556B">
        <w:rPr>
          <w:rFonts w:ascii="Arial" w:hAnsi="Arial" w:cs="Arial"/>
        </w:rPr>
        <w:t>.</w:t>
      </w:r>
      <w:proofErr w:type="gramEnd"/>
      <w:r w:rsidRPr="003F556B">
        <w:rPr>
          <w:rFonts w:ascii="Arial" w:hAnsi="Arial" w:cs="Arial"/>
          <w:lang w:val="id-ID"/>
        </w:rPr>
        <w:t xml:space="preserve"> </w:t>
      </w:r>
      <w:proofErr w:type="spellStart"/>
      <w:r w:rsidRPr="003F556B">
        <w:rPr>
          <w:rFonts w:ascii="Arial" w:hAnsi="Arial" w:cs="Arial"/>
        </w:rPr>
        <w:t>Bila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kondisi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pembelian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sudah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memenuhi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persyaratan</w:t>
      </w:r>
      <w:proofErr w:type="spellEnd"/>
      <w:r w:rsidRPr="003F556B">
        <w:rPr>
          <w:rFonts w:ascii="Arial" w:hAnsi="Arial" w:cs="Arial"/>
        </w:rPr>
        <w:t xml:space="preserve">, </w:t>
      </w:r>
      <w:proofErr w:type="spellStart"/>
      <w:r w:rsidR="00543CF4" w:rsidRPr="003F556B">
        <w:rPr>
          <w:rFonts w:ascii="Arial" w:hAnsi="Arial" w:cs="Arial"/>
        </w:rPr>
        <w:t>Bagian</w:t>
      </w:r>
      <w:proofErr w:type="spellEnd"/>
      <w:r w:rsidR="00543CF4" w:rsidRPr="003F556B">
        <w:rPr>
          <w:rFonts w:ascii="Arial" w:hAnsi="Arial" w:cs="Arial"/>
        </w:rPr>
        <w:t xml:space="preserve"> </w:t>
      </w:r>
      <w:proofErr w:type="spellStart"/>
      <w:r w:rsidR="00543CF4" w:rsidRPr="003F556B">
        <w:rPr>
          <w:rFonts w:ascii="Arial" w:hAnsi="Arial" w:cs="Arial"/>
        </w:rPr>
        <w:t>Umum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="00543CF4" w:rsidRPr="003F556B">
        <w:rPr>
          <w:rFonts w:ascii="Arial" w:hAnsi="Arial" w:cs="Arial"/>
        </w:rPr>
        <w:t>bisa</w:t>
      </w:r>
      <w:proofErr w:type="spellEnd"/>
      <w:r w:rsidR="00543CF4"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melakukan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pembelian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langsung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atau</w:t>
      </w:r>
      <w:proofErr w:type="spellEnd"/>
      <w:r w:rsidRPr="003F556B">
        <w:rPr>
          <w:rFonts w:ascii="Arial" w:hAnsi="Arial" w:cs="Arial"/>
        </w:rPr>
        <w:t xml:space="preserve"> </w:t>
      </w:r>
      <w:r w:rsidRPr="003F556B">
        <w:rPr>
          <w:rFonts w:ascii="Arial" w:hAnsi="Arial" w:cs="Arial"/>
          <w:lang w:val="id-ID"/>
        </w:rPr>
        <w:t xml:space="preserve">mengirimkan </w:t>
      </w:r>
      <w:r w:rsidRPr="003F556B">
        <w:rPr>
          <w:rFonts w:ascii="Arial" w:hAnsi="Arial" w:cs="Arial"/>
          <w:i/>
        </w:rPr>
        <w:t>P</w:t>
      </w:r>
      <w:r w:rsidRPr="003F556B">
        <w:rPr>
          <w:rFonts w:ascii="Arial" w:hAnsi="Arial" w:cs="Arial"/>
          <w:i/>
          <w:lang w:val="id-ID"/>
        </w:rPr>
        <w:t>urchase Order</w:t>
      </w:r>
      <w:r w:rsidRPr="003F556B">
        <w:rPr>
          <w:rFonts w:ascii="Arial" w:hAnsi="Arial" w:cs="Arial"/>
          <w:lang w:val="id-ID"/>
        </w:rPr>
        <w:t xml:space="preserve"> (</w:t>
      </w:r>
      <w:r w:rsidRPr="003F556B">
        <w:rPr>
          <w:rFonts w:ascii="Arial" w:hAnsi="Arial" w:cs="Arial"/>
        </w:rPr>
        <w:t>P</w:t>
      </w:r>
      <w:r w:rsidRPr="003F556B">
        <w:rPr>
          <w:rFonts w:ascii="Arial" w:hAnsi="Arial" w:cs="Arial"/>
          <w:lang w:val="id-ID"/>
        </w:rPr>
        <w:t xml:space="preserve">engajuan Pengadaan Barang dengan menutup kolom harga) </w:t>
      </w:r>
      <w:proofErr w:type="spellStart"/>
      <w:r w:rsidRPr="003F556B">
        <w:rPr>
          <w:rFonts w:ascii="Arial" w:hAnsi="Arial" w:cs="Arial"/>
        </w:rPr>
        <w:t>bila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dipersyaratkan</w:t>
      </w:r>
      <w:proofErr w:type="spellEnd"/>
    </w:p>
    <w:p w14:paraId="0570A943" w14:textId="77777777" w:rsidR="00F36712" w:rsidRPr="003F556B" w:rsidRDefault="00F36712" w:rsidP="00004EA2">
      <w:pPr>
        <w:pStyle w:val="ListParagraph"/>
        <w:numPr>
          <w:ilvl w:val="1"/>
          <w:numId w:val="6"/>
        </w:numPr>
        <w:tabs>
          <w:tab w:val="clear" w:pos="1134"/>
          <w:tab w:val="left" w:pos="851"/>
        </w:tabs>
        <w:spacing w:after="200" w:line="276" w:lineRule="auto"/>
        <w:ind w:left="851"/>
        <w:contextualSpacing w:val="0"/>
        <w:jc w:val="both"/>
        <w:rPr>
          <w:rFonts w:ascii="Arial" w:hAnsi="Arial" w:cs="Arial"/>
          <w:b/>
          <w:lang w:val="id-ID"/>
        </w:rPr>
      </w:pPr>
      <w:r w:rsidRPr="003F556B">
        <w:rPr>
          <w:rFonts w:ascii="Arial" w:hAnsi="Arial" w:cs="Arial"/>
          <w:b/>
          <w:lang w:val="id-ID"/>
        </w:rPr>
        <w:t xml:space="preserve">Negosiasi Harga </w:t>
      </w:r>
    </w:p>
    <w:p w14:paraId="4E1A1AB9" w14:textId="3F8170F0" w:rsidR="00B909FE" w:rsidRPr="003F556B" w:rsidRDefault="00543CF4" w:rsidP="00520925">
      <w:pPr>
        <w:pStyle w:val="ListParagraph"/>
        <w:tabs>
          <w:tab w:val="left" w:pos="851"/>
        </w:tabs>
        <w:spacing w:after="200" w:line="276" w:lineRule="auto"/>
        <w:ind w:left="851"/>
        <w:contextualSpacing w:val="0"/>
        <w:jc w:val="both"/>
        <w:rPr>
          <w:rFonts w:ascii="Arial" w:hAnsi="Arial" w:cs="Arial"/>
        </w:rPr>
      </w:pPr>
      <w:r w:rsidRPr="003F556B">
        <w:rPr>
          <w:rFonts w:ascii="Arial" w:hAnsi="Arial" w:cs="Arial"/>
          <w:bCs/>
          <w:lang w:val="id-ID"/>
        </w:rPr>
        <w:t>Bagian Umum m</w:t>
      </w:r>
      <w:r w:rsidR="00F36712" w:rsidRPr="003F556B">
        <w:rPr>
          <w:rFonts w:ascii="Arial" w:hAnsi="Arial" w:cs="Arial"/>
          <w:lang w:val="id-ID"/>
        </w:rPr>
        <w:t xml:space="preserve">elakukan negosiasi harga dengan dengan </w:t>
      </w:r>
      <w:proofErr w:type="spellStart"/>
      <w:r w:rsidR="00B32473" w:rsidRPr="003F556B">
        <w:rPr>
          <w:rFonts w:ascii="Arial" w:hAnsi="Arial" w:cs="Arial"/>
        </w:rPr>
        <w:t>Penyedia</w:t>
      </w:r>
      <w:proofErr w:type="spellEnd"/>
      <w:r w:rsidR="00B32473" w:rsidRPr="003F556B">
        <w:rPr>
          <w:rFonts w:ascii="Arial" w:hAnsi="Arial" w:cs="Arial"/>
        </w:rPr>
        <w:t xml:space="preserve"> </w:t>
      </w:r>
      <w:proofErr w:type="spellStart"/>
      <w:r w:rsidR="00B32473" w:rsidRPr="003F556B">
        <w:rPr>
          <w:rFonts w:ascii="Arial" w:hAnsi="Arial" w:cs="Arial"/>
        </w:rPr>
        <w:t>Eksternal</w:t>
      </w:r>
      <w:proofErr w:type="spellEnd"/>
      <w:r w:rsidR="00F36712" w:rsidRPr="003F556B">
        <w:rPr>
          <w:rFonts w:ascii="Arial" w:hAnsi="Arial" w:cs="Arial"/>
          <w:lang w:val="id-ID"/>
        </w:rPr>
        <w:t xml:space="preserve"> </w:t>
      </w:r>
      <w:proofErr w:type="spellStart"/>
      <w:r w:rsidR="000A5751" w:rsidRPr="003F556B">
        <w:rPr>
          <w:rFonts w:ascii="Arial" w:eastAsia="Calibri" w:hAnsi="Arial" w:cs="Arial"/>
          <w:bCs/>
          <w:lang w:eastAsia="id-ID"/>
        </w:rPr>
        <w:t>barang</w:t>
      </w:r>
      <w:proofErr w:type="spellEnd"/>
      <w:r w:rsidR="00F36712" w:rsidRPr="003F556B">
        <w:rPr>
          <w:rFonts w:ascii="Arial" w:hAnsi="Arial" w:cs="Arial"/>
          <w:lang w:val="id-ID"/>
        </w:rPr>
        <w:t xml:space="preserve"> / </w:t>
      </w:r>
      <w:r w:rsidR="00AA129A" w:rsidRPr="003F556B">
        <w:rPr>
          <w:rFonts w:ascii="Arial" w:hAnsi="Arial" w:cs="Arial"/>
          <w:lang w:val="id-ID"/>
        </w:rPr>
        <w:t>jasa.</w:t>
      </w:r>
    </w:p>
    <w:p w14:paraId="5A800B90" w14:textId="5CD75776" w:rsidR="00F36712" w:rsidRPr="003F556B" w:rsidRDefault="00543CF4" w:rsidP="00004EA2">
      <w:pPr>
        <w:pStyle w:val="ListParagraph"/>
        <w:numPr>
          <w:ilvl w:val="1"/>
          <w:numId w:val="6"/>
        </w:numPr>
        <w:tabs>
          <w:tab w:val="clear" w:pos="1134"/>
          <w:tab w:val="left" w:pos="851"/>
        </w:tabs>
        <w:spacing w:after="200" w:line="276" w:lineRule="auto"/>
        <w:ind w:left="851"/>
        <w:contextualSpacing w:val="0"/>
        <w:jc w:val="both"/>
        <w:rPr>
          <w:rFonts w:ascii="Arial" w:hAnsi="Arial" w:cs="Arial"/>
          <w:b/>
          <w:lang w:val="id-ID"/>
        </w:rPr>
      </w:pPr>
      <w:r w:rsidRPr="003F556B">
        <w:rPr>
          <w:rFonts w:ascii="Arial" w:hAnsi="Arial" w:cs="Arial"/>
          <w:b/>
          <w:lang w:val="id-ID"/>
        </w:rPr>
        <w:t>Persetujuan Pembelian</w:t>
      </w:r>
    </w:p>
    <w:p w14:paraId="6A1473A3" w14:textId="6FC57BA7" w:rsidR="00543CF4" w:rsidRPr="003F556B" w:rsidRDefault="00543CF4" w:rsidP="00543CF4">
      <w:pPr>
        <w:pStyle w:val="ListParagraph"/>
        <w:tabs>
          <w:tab w:val="left" w:pos="851"/>
        </w:tabs>
        <w:spacing w:after="200" w:line="276" w:lineRule="auto"/>
        <w:ind w:left="851"/>
        <w:contextualSpacing w:val="0"/>
        <w:jc w:val="both"/>
        <w:rPr>
          <w:rFonts w:ascii="Arial" w:hAnsi="Arial" w:cs="Arial"/>
          <w:bCs/>
          <w:lang w:val="id-ID"/>
        </w:rPr>
      </w:pPr>
      <w:r w:rsidRPr="003F556B">
        <w:rPr>
          <w:rFonts w:ascii="Arial" w:hAnsi="Arial" w:cs="Arial"/>
          <w:bCs/>
          <w:lang w:val="id-ID"/>
        </w:rPr>
        <w:t>Setelah penawaran dari penyedia eksternal disetujui, maka proses pengadaan ditandatangani oleh Deputi Direktur.</w:t>
      </w:r>
    </w:p>
    <w:p w14:paraId="61F45BC8" w14:textId="7154FA51" w:rsidR="00F36712" w:rsidRPr="003F556B" w:rsidRDefault="00AA129A" w:rsidP="00543CF4">
      <w:pPr>
        <w:pStyle w:val="ListParagraph"/>
        <w:numPr>
          <w:ilvl w:val="1"/>
          <w:numId w:val="6"/>
        </w:numPr>
        <w:tabs>
          <w:tab w:val="left" w:pos="851"/>
        </w:tabs>
        <w:spacing w:after="200" w:line="276" w:lineRule="auto"/>
        <w:ind w:hanging="774"/>
        <w:contextualSpacing w:val="0"/>
        <w:jc w:val="both"/>
        <w:rPr>
          <w:rFonts w:ascii="Arial" w:hAnsi="Arial" w:cs="Arial"/>
          <w:b/>
          <w:lang w:val="id-ID"/>
        </w:rPr>
      </w:pPr>
      <w:r w:rsidRPr="003F556B">
        <w:rPr>
          <w:rFonts w:ascii="Arial" w:eastAsia="Calibri" w:hAnsi="Arial" w:cs="Arial"/>
          <w:b/>
          <w:lang w:val="id-ID" w:eastAsia="id-ID"/>
        </w:rPr>
        <w:t>M</w:t>
      </w:r>
      <w:proofErr w:type="spellStart"/>
      <w:r w:rsidRPr="003F556B">
        <w:rPr>
          <w:rFonts w:ascii="Arial" w:eastAsia="Calibri" w:hAnsi="Arial" w:cs="Arial"/>
          <w:b/>
          <w:lang w:eastAsia="id-ID"/>
        </w:rPr>
        <w:t>onitor</w:t>
      </w:r>
      <w:proofErr w:type="spellEnd"/>
      <w:r w:rsidRPr="003F556B">
        <w:rPr>
          <w:rFonts w:ascii="Arial" w:eastAsia="Calibri" w:hAnsi="Arial" w:cs="Arial"/>
          <w:b/>
          <w:lang w:eastAsia="id-ID"/>
        </w:rPr>
        <w:t xml:space="preserve"> </w:t>
      </w:r>
      <w:r w:rsidRPr="003F556B">
        <w:rPr>
          <w:rFonts w:ascii="Arial" w:eastAsia="Calibri" w:hAnsi="Arial" w:cs="Arial"/>
          <w:b/>
          <w:lang w:val="id-ID" w:eastAsia="id-ID"/>
        </w:rPr>
        <w:t>proses</w:t>
      </w:r>
      <w:r w:rsidRPr="003F556B">
        <w:rPr>
          <w:rFonts w:ascii="Arial" w:eastAsia="Calibri" w:hAnsi="Arial" w:cs="Arial"/>
          <w:b/>
          <w:lang w:eastAsia="id-ID"/>
        </w:rPr>
        <w:t xml:space="preserve"> </w:t>
      </w:r>
      <w:proofErr w:type="spellStart"/>
      <w:r w:rsidRPr="003F556B">
        <w:rPr>
          <w:rFonts w:ascii="Arial" w:eastAsia="Calibri" w:hAnsi="Arial" w:cs="Arial"/>
          <w:b/>
          <w:lang w:eastAsia="id-ID"/>
        </w:rPr>
        <w:t>pembelian</w:t>
      </w:r>
      <w:proofErr w:type="spellEnd"/>
      <w:r w:rsidRPr="003F556B">
        <w:rPr>
          <w:rFonts w:ascii="Arial" w:eastAsia="Calibri" w:hAnsi="Arial" w:cs="Arial"/>
          <w:b/>
          <w:lang w:val="id-ID" w:eastAsia="id-ID"/>
        </w:rPr>
        <w:t xml:space="preserve"> / pengadaan</w:t>
      </w:r>
      <w:r w:rsidR="00F36712" w:rsidRPr="003F556B">
        <w:rPr>
          <w:rFonts w:ascii="Arial" w:hAnsi="Arial" w:cs="Arial"/>
          <w:b/>
          <w:lang w:val="id-ID"/>
        </w:rPr>
        <w:t xml:space="preserve"> </w:t>
      </w:r>
      <w:r w:rsidRPr="003F556B">
        <w:rPr>
          <w:rFonts w:ascii="Arial" w:hAnsi="Arial" w:cs="Arial"/>
          <w:b/>
          <w:lang w:val="id-ID"/>
        </w:rPr>
        <w:t xml:space="preserve"> </w:t>
      </w:r>
    </w:p>
    <w:p w14:paraId="7671F679" w14:textId="15C8CBFD" w:rsidR="00AA129A" w:rsidRPr="003F556B" w:rsidRDefault="00347BF7" w:rsidP="00004EA2">
      <w:pPr>
        <w:pStyle w:val="ListParagraph"/>
        <w:tabs>
          <w:tab w:val="left" w:pos="851"/>
        </w:tabs>
        <w:spacing w:after="200" w:line="276" w:lineRule="auto"/>
        <w:ind w:left="851"/>
        <w:contextualSpacing w:val="0"/>
        <w:jc w:val="both"/>
        <w:rPr>
          <w:rFonts w:ascii="Arial" w:hAnsi="Arial" w:cs="Arial"/>
          <w:lang w:val="id-ID"/>
        </w:rPr>
      </w:pPr>
      <w:r w:rsidRPr="003F556B">
        <w:rPr>
          <w:rFonts w:ascii="Arial" w:hAnsi="Arial" w:cs="Arial"/>
          <w:b/>
          <w:bCs/>
          <w:lang w:val="id-ID"/>
        </w:rPr>
        <w:t xml:space="preserve">Bagian Umum </w:t>
      </w:r>
      <w:proofErr w:type="spellStart"/>
      <w:r w:rsidR="00AA129A" w:rsidRPr="003F556B">
        <w:rPr>
          <w:rFonts w:ascii="Arial" w:hAnsi="Arial" w:cs="Arial"/>
        </w:rPr>
        <w:t>melakukan</w:t>
      </w:r>
      <w:proofErr w:type="spellEnd"/>
      <w:r w:rsidR="00AA129A" w:rsidRPr="003F556B">
        <w:rPr>
          <w:rFonts w:ascii="Arial" w:hAnsi="Arial" w:cs="Arial"/>
        </w:rPr>
        <w:t xml:space="preserve"> monitoring </w:t>
      </w:r>
      <w:proofErr w:type="spellStart"/>
      <w:r w:rsidR="00AA129A" w:rsidRPr="003F556B">
        <w:rPr>
          <w:rFonts w:ascii="Arial" w:hAnsi="Arial" w:cs="Arial"/>
        </w:rPr>
        <w:t>terhadap</w:t>
      </w:r>
      <w:proofErr w:type="spellEnd"/>
      <w:r w:rsidR="00AA129A" w:rsidRPr="003F556B">
        <w:rPr>
          <w:rFonts w:ascii="Arial" w:hAnsi="Arial" w:cs="Arial"/>
        </w:rPr>
        <w:t xml:space="preserve"> </w:t>
      </w:r>
      <w:proofErr w:type="spellStart"/>
      <w:r w:rsidR="00AA129A" w:rsidRPr="003F556B">
        <w:rPr>
          <w:rFonts w:ascii="Arial" w:hAnsi="Arial" w:cs="Arial"/>
        </w:rPr>
        <w:t>pembelian</w:t>
      </w:r>
      <w:proofErr w:type="spellEnd"/>
      <w:r w:rsidR="00AA129A" w:rsidRPr="003F556B">
        <w:rPr>
          <w:rFonts w:ascii="Arial" w:hAnsi="Arial" w:cs="Arial"/>
        </w:rPr>
        <w:t xml:space="preserve"> </w:t>
      </w:r>
      <w:proofErr w:type="spellStart"/>
      <w:r w:rsidR="00AA129A" w:rsidRPr="003F556B">
        <w:rPr>
          <w:rFonts w:ascii="Arial" w:hAnsi="Arial" w:cs="Arial"/>
        </w:rPr>
        <w:t>atau</w:t>
      </w:r>
      <w:proofErr w:type="spellEnd"/>
      <w:r w:rsidR="00AA129A" w:rsidRPr="003F556B">
        <w:rPr>
          <w:rFonts w:ascii="Arial" w:hAnsi="Arial" w:cs="Arial"/>
        </w:rPr>
        <w:t xml:space="preserve"> PO</w:t>
      </w:r>
      <w:r w:rsidR="00005D2A" w:rsidRPr="003F556B">
        <w:rPr>
          <w:rFonts w:ascii="Arial" w:hAnsi="Arial" w:cs="Arial"/>
        </w:rPr>
        <w:t xml:space="preserve"> </w:t>
      </w:r>
      <w:proofErr w:type="spellStart"/>
      <w:r w:rsidR="00005D2A" w:rsidRPr="003F556B">
        <w:rPr>
          <w:rFonts w:ascii="Arial" w:hAnsi="Arial" w:cs="Arial"/>
        </w:rPr>
        <w:t>sampai</w:t>
      </w:r>
      <w:proofErr w:type="spellEnd"/>
      <w:r w:rsidR="00005D2A" w:rsidRPr="003F556B">
        <w:rPr>
          <w:rFonts w:ascii="Arial" w:hAnsi="Arial" w:cs="Arial"/>
        </w:rPr>
        <w:t xml:space="preserve"> </w:t>
      </w:r>
      <w:proofErr w:type="spellStart"/>
      <w:r w:rsidR="00005D2A" w:rsidRPr="003F556B">
        <w:rPr>
          <w:rFonts w:ascii="Arial" w:hAnsi="Arial" w:cs="Arial"/>
        </w:rPr>
        <w:t>dengan</w:t>
      </w:r>
      <w:proofErr w:type="spellEnd"/>
      <w:r w:rsidR="00005D2A" w:rsidRPr="003F556B">
        <w:rPr>
          <w:rFonts w:ascii="Arial" w:hAnsi="Arial" w:cs="Arial"/>
        </w:rPr>
        <w:t xml:space="preserve"> </w:t>
      </w:r>
      <w:proofErr w:type="spellStart"/>
      <w:r w:rsidR="00005D2A" w:rsidRPr="003F556B">
        <w:rPr>
          <w:rFonts w:ascii="Arial" w:hAnsi="Arial" w:cs="Arial"/>
        </w:rPr>
        <w:t>barang</w:t>
      </w:r>
      <w:proofErr w:type="spellEnd"/>
      <w:r w:rsidR="00AA129A" w:rsidRPr="003F556B">
        <w:rPr>
          <w:rFonts w:ascii="Arial" w:hAnsi="Arial" w:cs="Arial"/>
        </w:rPr>
        <w:t xml:space="preserve"> </w:t>
      </w:r>
      <w:proofErr w:type="spellStart"/>
      <w:r w:rsidR="00AA129A" w:rsidRPr="003F556B">
        <w:rPr>
          <w:rFonts w:ascii="Arial" w:hAnsi="Arial" w:cs="Arial"/>
        </w:rPr>
        <w:t>dikirimkan</w:t>
      </w:r>
      <w:proofErr w:type="spellEnd"/>
      <w:r w:rsidR="00AA129A" w:rsidRPr="003F556B">
        <w:rPr>
          <w:rFonts w:ascii="Arial" w:hAnsi="Arial" w:cs="Arial"/>
        </w:rPr>
        <w:t xml:space="preserve"> </w:t>
      </w:r>
      <w:proofErr w:type="spellStart"/>
      <w:r w:rsidR="00AA129A" w:rsidRPr="003F556B">
        <w:rPr>
          <w:rFonts w:ascii="Arial" w:hAnsi="Arial" w:cs="Arial"/>
        </w:rPr>
        <w:t>ke</w:t>
      </w:r>
      <w:proofErr w:type="spellEnd"/>
      <w:r w:rsidR="00AA129A" w:rsidRPr="003F556B">
        <w:rPr>
          <w:rFonts w:ascii="Arial" w:hAnsi="Arial" w:cs="Arial"/>
        </w:rPr>
        <w:t xml:space="preserve"> </w:t>
      </w:r>
      <w:r w:rsidRPr="003F556B">
        <w:rPr>
          <w:rFonts w:ascii="Arial" w:hAnsi="Arial" w:cs="Arial"/>
        </w:rPr>
        <w:t>DPN INKINDO</w:t>
      </w:r>
    </w:p>
    <w:p w14:paraId="0D09729A" w14:textId="534654D1" w:rsidR="00F36712" w:rsidRPr="003F556B" w:rsidRDefault="00AA129A" w:rsidP="00004EA2">
      <w:pPr>
        <w:pStyle w:val="ListParagraph"/>
        <w:numPr>
          <w:ilvl w:val="1"/>
          <w:numId w:val="6"/>
        </w:numPr>
        <w:tabs>
          <w:tab w:val="clear" w:pos="1134"/>
          <w:tab w:val="left" w:pos="851"/>
        </w:tabs>
        <w:spacing w:after="200" w:line="276" w:lineRule="auto"/>
        <w:ind w:left="851"/>
        <w:contextualSpacing w:val="0"/>
        <w:jc w:val="both"/>
        <w:rPr>
          <w:rFonts w:ascii="Arial" w:hAnsi="Arial" w:cs="Arial"/>
          <w:b/>
          <w:lang w:val="id-ID"/>
        </w:rPr>
      </w:pPr>
      <w:r w:rsidRPr="003F556B">
        <w:rPr>
          <w:rFonts w:ascii="Arial" w:eastAsia="Calibri" w:hAnsi="Arial" w:cs="Arial"/>
          <w:b/>
          <w:lang w:val="id-ID" w:eastAsia="id-ID"/>
        </w:rPr>
        <w:t>Menerima b</w:t>
      </w:r>
      <w:proofErr w:type="spellStart"/>
      <w:r w:rsidRPr="003F556B">
        <w:rPr>
          <w:rFonts w:ascii="Arial" w:eastAsia="Calibri" w:hAnsi="Arial" w:cs="Arial"/>
          <w:b/>
          <w:lang w:eastAsia="id-ID"/>
        </w:rPr>
        <w:t>arang</w:t>
      </w:r>
      <w:proofErr w:type="spellEnd"/>
      <w:r w:rsidRPr="003F556B">
        <w:rPr>
          <w:rFonts w:ascii="Arial" w:eastAsia="Calibri" w:hAnsi="Arial" w:cs="Arial"/>
          <w:b/>
          <w:lang w:eastAsia="id-ID"/>
        </w:rPr>
        <w:t xml:space="preserve"> </w:t>
      </w:r>
      <w:proofErr w:type="spellStart"/>
      <w:r w:rsidRPr="003F556B">
        <w:rPr>
          <w:rFonts w:ascii="Arial" w:eastAsia="Calibri" w:hAnsi="Arial" w:cs="Arial"/>
          <w:b/>
          <w:lang w:eastAsia="id-ID"/>
        </w:rPr>
        <w:t>dari</w:t>
      </w:r>
      <w:proofErr w:type="spellEnd"/>
      <w:r w:rsidRPr="003F556B">
        <w:rPr>
          <w:rFonts w:ascii="Arial" w:eastAsia="Calibri" w:hAnsi="Arial" w:cs="Arial"/>
          <w:b/>
          <w:lang w:eastAsia="id-ID"/>
        </w:rPr>
        <w:t xml:space="preserve"> </w:t>
      </w:r>
      <w:proofErr w:type="spellStart"/>
      <w:r w:rsidR="00A77E0D" w:rsidRPr="003F556B">
        <w:rPr>
          <w:rFonts w:ascii="Arial" w:hAnsi="Arial" w:cs="Arial"/>
        </w:rPr>
        <w:t>Penyedia</w:t>
      </w:r>
      <w:proofErr w:type="spellEnd"/>
      <w:r w:rsidR="00A77E0D" w:rsidRPr="003F556B">
        <w:rPr>
          <w:rFonts w:ascii="Arial" w:hAnsi="Arial" w:cs="Arial"/>
        </w:rPr>
        <w:t xml:space="preserve"> </w:t>
      </w:r>
      <w:proofErr w:type="spellStart"/>
      <w:r w:rsidR="00A77E0D" w:rsidRPr="003F556B">
        <w:rPr>
          <w:rFonts w:ascii="Arial" w:hAnsi="Arial" w:cs="Arial"/>
        </w:rPr>
        <w:t>Eksternal</w:t>
      </w:r>
      <w:proofErr w:type="spellEnd"/>
    </w:p>
    <w:p w14:paraId="3E7E2E20" w14:textId="055D66A7" w:rsidR="00CE1CDD" w:rsidRPr="003F556B" w:rsidRDefault="00005D2A" w:rsidP="00CE1CDD">
      <w:pPr>
        <w:pStyle w:val="BodyTextIndent"/>
        <w:spacing w:after="200" w:line="276" w:lineRule="auto"/>
        <w:ind w:left="851"/>
        <w:jc w:val="both"/>
        <w:rPr>
          <w:rFonts w:ascii="Arial" w:hAnsi="Arial" w:cs="Arial"/>
          <w:lang w:val="id-ID"/>
        </w:rPr>
      </w:pPr>
      <w:proofErr w:type="spellStart"/>
      <w:proofErr w:type="gramStart"/>
      <w:r w:rsidRPr="003F556B">
        <w:rPr>
          <w:rFonts w:ascii="Arial" w:hAnsi="Arial" w:cs="Arial"/>
        </w:rPr>
        <w:t>Barang</w:t>
      </w:r>
      <w:proofErr w:type="spellEnd"/>
      <w:r w:rsidR="00AA129A" w:rsidRPr="003F556B">
        <w:rPr>
          <w:rFonts w:ascii="Arial" w:hAnsi="Arial" w:cs="Arial"/>
        </w:rPr>
        <w:t xml:space="preserve"> </w:t>
      </w:r>
      <w:proofErr w:type="spellStart"/>
      <w:r w:rsidR="00AA129A" w:rsidRPr="003F556B">
        <w:rPr>
          <w:rFonts w:ascii="Arial" w:hAnsi="Arial" w:cs="Arial"/>
        </w:rPr>
        <w:t>dari</w:t>
      </w:r>
      <w:proofErr w:type="spellEnd"/>
      <w:r w:rsidR="00AA129A" w:rsidRPr="003F556B">
        <w:rPr>
          <w:rFonts w:ascii="Arial" w:hAnsi="Arial" w:cs="Arial"/>
        </w:rPr>
        <w:t xml:space="preserve"> </w:t>
      </w:r>
      <w:proofErr w:type="spellStart"/>
      <w:r w:rsidR="00384413" w:rsidRPr="003F556B">
        <w:rPr>
          <w:rFonts w:ascii="Arial" w:hAnsi="Arial" w:cs="Arial"/>
        </w:rPr>
        <w:t>penyedia</w:t>
      </w:r>
      <w:proofErr w:type="spellEnd"/>
      <w:r w:rsidR="00384413" w:rsidRPr="003F556B">
        <w:rPr>
          <w:rFonts w:ascii="Arial" w:hAnsi="Arial" w:cs="Arial"/>
        </w:rPr>
        <w:t xml:space="preserve"> </w:t>
      </w:r>
      <w:proofErr w:type="spellStart"/>
      <w:r w:rsidR="00384413" w:rsidRPr="003F556B">
        <w:rPr>
          <w:rFonts w:ascii="Arial" w:hAnsi="Arial" w:cs="Arial"/>
        </w:rPr>
        <w:t>e</w:t>
      </w:r>
      <w:r w:rsidR="00A77E0D" w:rsidRPr="003F556B">
        <w:rPr>
          <w:rFonts w:ascii="Arial" w:hAnsi="Arial" w:cs="Arial"/>
        </w:rPr>
        <w:t>ksternal</w:t>
      </w:r>
      <w:proofErr w:type="spellEnd"/>
      <w:r w:rsidR="00AA129A" w:rsidRPr="003F556B">
        <w:rPr>
          <w:rFonts w:ascii="Arial" w:hAnsi="Arial" w:cs="Arial"/>
        </w:rPr>
        <w:t xml:space="preserve"> </w:t>
      </w:r>
      <w:proofErr w:type="spellStart"/>
      <w:r w:rsidR="00AA129A" w:rsidRPr="003F556B">
        <w:rPr>
          <w:rFonts w:ascii="Arial" w:hAnsi="Arial" w:cs="Arial"/>
        </w:rPr>
        <w:t>diterima</w:t>
      </w:r>
      <w:proofErr w:type="spellEnd"/>
      <w:r w:rsidR="00AA129A" w:rsidRPr="003F556B">
        <w:rPr>
          <w:rFonts w:ascii="Arial" w:hAnsi="Arial" w:cs="Arial"/>
        </w:rPr>
        <w:t xml:space="preserve"> </w:t>
      </w:r>
      <w:proofErr w:type="spellStart"/>
      <w:r w:rsidR="00AA129A" w:rsidRPr="003F556B">
        <w:rPr>
          <w:rFonts w:ascii="Arial" w:hAnsi="Arial" w:cs="Arial"/>
        </w:rPr>
        <w:t>oleh</w:t>
      </w:r>
      <w:proofErr w:type="spellEnd"/>
      <w:r w:rsidR="00AA129A" w:rsidRPr="003F556B">
        <w:rPr>
          <w:rFonts w:ascii="Arial" w:hAnsi="Arial" w:cs="Arial"/>
        </w:rPr>
        <w:t xml:space="preserve"> </w:t>
      </w:r>
      <w:proofErr w:type="spellStart"/>
      <w:r w:rsidR="00AA129A" w:rsidRPr="003F556B">
        <w:rPr>
          <w:rFonts w:ascii="Arial" w:hAnsi="Arial" w:cs="Arial"/>
        </w:rPr>
        <w:t>bagian</w:t>
      </w:r>
      <w:proofErr w:type="spellEnd"/>
      <w:r w:rsidR="00AA129A" w:rsidRPr="003F556B">
        <w:rPr>
          <w:rFonts w:ascii="Arial" w:hAnsi="Arial" w:cs="Arial"/>
        </w:rPr>
        <w:t xml:space="preserve"> </w:t>
      </w:r>
      <w:proofErr w:type="spellStart"/>
      <w:r w:rsidR="00347BF7" w:rsidRPr="003F556B">
        <w:rPr>
          <w:rFonts w:ascii="Arial" w:hAnsi="Arial" w:cs="Arial"/>
        </w:rPr>
        <w:t>Umum</w:t>
      </w:r>
      <w:proofErr w:type="spellEnd"/>
      <w:r w:rsidR="00AA129A" w:rsidRPr="003F556B">
        <w:rPr>
          <w:rFonts w:ascii="Arial" w:hAnsi="Arial" w:cs="Arial"/>
        </w:rPr>
        <w:t xml:space="preserve"> </w:t>
      </w:r>
      <w:proofErr w:type="spellStart"/>
      <w:r w:rsidR="00AA129A" w:rsidRPr="003F556B">
        <w:rPr>
          <w:rFonts w:ascii="Arial" w:hAnsi="Arial" w:cs="Arial"/>
        </w:rPr>
        <w:t>dan</w:t>
      </w:r>
      <w:proofErr w:type="spellEnd"/>
      <w:r w:rsidR="00AA129A" w:rsidRPr="003F556B">
        <w:rPr>
          <w:rFonts w:ascii="Arial" w:hAnsi="Arial" w:cs="Arial"/>
        </w:rPr>
        <w:t xml:space="preserve"> </w:t>
      </w:r>
      <w:proofErr w:type="spellStart"/>
      <w:r w:rsidR="00347BF7" w:rsidRPr="003F556B">
        <w:rPr>
          <w:rFonts w:ascii="Arial" w:hAnsi="Arial" w:cs="Arial"/>
        </w:rPr>
        <w:t>Pemohon</w:t>
      </w:r>
      <w:proofErr w:type="spellEnd"/>
      <w:r w:rsidR="00CD751A" w:rsidRPr="003F556B">
        <w:rPr>
          <w:rFonts w:ascii="Arial" w:hAnsi="Arial" w:cs="Arial"/>
        </w:rPr>
        <w:t xml:space="preserve"> </w:t>
      </w:r>
      <w:proofErr w:type="spellStart"/>
      <w:r w:rsidR="00CD751A" w:rsidRPr="003F556B">
        <w:rPr>
          <w:rFonts w:ascii="Arial" w:hAnsi="Arial" w:cs="Arial"/>
        </w:rPr>
        <w:t>untuk</w:t>
      </w:r>
      <w:proofErr w:type="spellEnd"/>
      <w:r w:rsidR="00CD751A" w:rsidRPr="003F556B">
        <w:rPr>
          <w:rFonts w:ascii="Arial" w:hAnsi="Arial" w:cs="Arial"/>
        </w:rPr>
        <w:t xml:space="preserve"> </w:t>
      </w:r>
      <w:proofErr w:type="spellStart"/>
      <w:r w:rsidR="00CD751A" w:rsidRPr="003F556B">
        <w:rPr>
          <w:rFonts w:ascii="Arial" w:hAnsi="Arial" w:cs="Arial"/>
        </w:rPr>
        <w:t>diperiksa</w:t>
      </w:r>
      <w:proofErr w:type="spellEnd"/>
      <w:r w:rsidR="00CD751A" w:rsidRPr="003F556B">
        <w:rPr>
          <w:rFonts w:ascii="Arial" w:hAnsi="Arial" w:cs="Arial"/>
          <w:lang w:val="id-ID"/>
        </w:rPr>
        <w:t xml:space="preserve"> </w:t>
      </w:r>
      <w:proofErr w:type="spellStart"/>
      <w:r w:rsidR="00B501BC" w:rsidRPr="003F556B">
        <w:rPr>
          <w:rFonts w:ascii="Arial" w:hAnsi="Arial" w:cs="Arial"/>
        </w:rPr>
        <w:t>kesesuaiannya</w:t>
      </w:r>
      <w:proofErr w:type="spellEnd"/>
      <w:r w:rsidR="00B501BC" w:rsidRPr="003F556B">
        <w:rPr>
          <w:rFonts w:ascii="Arial" w:hAnsi="Arial" w:cs="Arial"/>
        </w:rPr>
        <w:t>/</w:t>
      </w:r>
      <w:proofErr w:type="spellStart"/>
      <w:r w:rsidR="00AA129A" w:rsidRPr="003F556B">
        <w:rPr>
          <w:rFonts w:ascii="Arial" w:hAnsi="Arial" w:cs="Arial"/>
        </w:rPr>
        <w:t>diverifikasi</w:t>
      </w:r>
      <w:proofErr w:type="spellEnd"/>
      <w:r w:rsidR="00AA129A" w:rsidRPr="003F556B">
        <w:rPr>
          <w:rFonts w:ascii="Arial" w:hAnsi="Arial" w:cs="Arial"/>
        </w:rPr>
        <w:t xml:space="preserve"> </w:t>
      </w:r>
      <w:proofErr w:type="spellStart"/>
      <w:r w:rsidR="00AA129A" w:rsidRPr="003F556B">
        <w:rPr>
          <w:rFonts w:ascii="Arial" w:hAnsi="Arial" w:cs="Arial"/>
        </w:rPr>
        <w:t>dengan</w:t>
      </w:r>
      <w:proofErr w:type="spellEnd"/>
      <w:r w:rsidR="00AA129A" w:rsidRPr="003F556B">
        <w:rPr>
          <w:rFonts w:ascii="Arial" w:hAnsi="Arial" w:cs="Arial"/>
        </w:rPr>
        <w:t xml:space="preserve"> </w:t>
      </w:r>
      <w:proofErr w:type="spellStart"/>
      <w:r w:rsidR="00AA129A" w:rsidRPr="003F556B">
        <w:rPr>
          <w:rFonts w:ascii="Arial" w:hAnsi="Arial" w:cs="Arial"/>
        </w:rPr>
        <w:t>spesifikasi</w:t>
      </w:r>
      <w:proofErr w:type="spellEnd"/>
      <w:r w:rsidR="00AA129A" w:rsidRPr="003F556B">
        <w:rPr>
          <w:rFonts w:ascii="Arial" w:hAnsi="Arial" w:cs="Arial"/>
        </w:rPr>
        <w:t xml:space="preserve"> </w:t>
      </w:r>
      <w:proofErr w:type="spellStart"/>
      <w:r w:rsidR="00AA129A" w:rsidRPr="003F556B">
        <w:rPr>
          <w:rFonts w:ascii="Arial" w:hAnsi="Arial" w:cs="Arial"/>
        </w:rPr>
        <w:t>dan</w:t>
      </w:r>
      <w:proofErr w:type="spellEnd"/>
      <w:r w:rsidR="00AA129A" w:rsidRPr="003F556B">
        <w:rPr>
          <w:rFonts w:ascii="Arial" w:hAnsi="Arial" w:cs="Arial"/>
        </w:rPr>
        <w:t xml:space="preserve"> </w:t>
      </w:r>
      <w:proofErr w:type="spellStart"/>
      <w:r w:rsidR="00AA129A" w:rsidRPr="003F556B">
        <w:rPr>
          <w:rFonts w:ascii="Arial" w:hAnsi="Arial" w:cs="Arial"/>
        </w:rPr>
        <w:t>jumlahnya</w:t>
      </w:r>
      <w:proofErr w:type="spellEnd"/>
      <w:r w:rsidR="00AA129A" w:rsidRPr="003F556B">
        <w:rPr>
          <w:rFonts w:ascii="Arial" w:hAnsi="Arial" w:cs="Arial"/>
          <w:lang w:val="id-ID"/>
        </w:rPr>
        <w:t>.</w:t>
      </w:r>
      <w:proofErr w:type="gramEnd"/>
    </w:p>
    <w:p w14:paraId="09BC539A" w14:textId="42997697" w:rsidR="00AA129A" w:rsidRPr="003F556B" w:rsidRDefault="00AA129A" w:rsidP="00004EA2">
      <w:pPr>
        <w:tabs>
          <w:tab w:val="left" w:pos="851"/>
        </w:tabs>
        <w:spacing w:after="200" w:line="276" w:lineRule="auto"/>
        <w:ind w:left="851"/>
        <w:jc w:val="both"/>
        <w:rPr>
          <w:rFonts w:ascii="Arial" w:hAnsi="Arial" w:cs="Arial"/>
          <w:lang w:val="id-ID"/>
        </w:rPr>
      </w:pPr>
      <w:proofErr w:type="spellStart"/>
      <w:r w:rsidRPr="003F556B">
        <w:rPr>
          <w:rFonts w:ascii="Arial" w:hAnsi="Arial" w:cs="Arial"/>
        </w:rPr>
        <w:t>Bila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ada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ketidaksesuai</w:t>
      </w:r>
      <w:proofErr w:type="spellEnd"/>
      <w:r w:rsidR="00CE1CDD" w:rsidRPr="003F556B">
        <w:rPr>
          <w:rFonts w:ascii="Arial" w:hAnsi="Arial" w:cs="Arial"/>
          <w:lang w:val="id-ID"/>
        </w:rPr>
        <w:t>an</w:t>
      </w:r>
      <w:proofErr w:type="spellStart"/>
      <w:r w:rsidRPr="003F556B">
        <w:rPr>
          <w:rFonts w:ascii="Arial" w:hAnsi="Arial" w:cs="Arial"/>
        </w:rPr>
        <w:t>nya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="00347BF7" w:rsidRPr="003F556B">
        <w:rPr>
          <w:rFonts w:ascii="Arial" w:hAnsi="Arial" w:cs="Arial"/>
        </w:rPr>
        <w:t>Bagian</w:t>
      </w:r>
      <w:proofErr w:type="spellEnd"/>
      <w:r w:rsidR="00347BF7" w:rsidRPr="003F556B">
        <w:rPr>
          <w:rFonts w:ascii="Arial" w:hAnsi="Arial" w:cs="Arial"/>
        </w:rPr>
        <w:t xml:space="preserve"> </w:t>
      </w:r>
      <w:proofErr w:type="spellStart"/>
      <w:r w:rsidR="00347BF7" w:rsidRPr="003F556B">
        <w:rPr>
          <w:rFonts w:ascii="Arial" w:hAnsi="Arial" w:cs="Arial"/>
        </w:rPr>
        <w:t>Umum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menyampaikan</w:t>
      </w:r>
      <w:proofErr w:type="spellEnd"/>
      <w:r w:rsidRPr="003F556B">
        <w:rPr>
          <w:rFonts w:ascii="Arial" w:hAnsi="Arial" w:cs="Arial"/>
        </w:rPr>
        <w:t xml:space="preserve"> claim </w:t>
      </w:r>
      <w:proofErr w:type="spellStart"/>
      <w:r w:rsidRPr="003F556B">
        <w:rPr>
          <w:rFonts w:ascii="Arial" w:hAnsi="Arial" w:cs="Arial"/>
        </w:rPr>
        <w:t>ke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="00384413" w:rsidRPr="003F556B">
        <w:rPr>
          <w:rFonts w:ascii="Arial" w:hAnsi="Arial" w:cs="Arial"/>
        </w:rPr>
        <w:t>Penyedia</w:t>
      </w:r>
      <w:proofErr w:type="spellEnd"/>
      <w:r w:rsidR="00384413" w:rsidRPr="003F556B">
        <w:rPr>
          <w:rFonts w:ascii="Arial" w:hAnsi="Arial" w:cs="Arial"/>
        </w:rPr>
        <w:t xml:space="preserve"> </w:t>
      </w:r>
      <w:proofErr w:type="spellStart"/>
      <w:r w:rsidR="00384413" w:rsidRPr="003F556B">
        <w:rPr>
          <w:rFonts w:ascii="Arial" w:hAnsi="Arial" w:cs="Arial"/>
        </w:rPr>
        <w:t>Eksternal</w:t>
      </w:r>
      <w:proofErr w:type="spellEnd"/>
      <w:r w:rsidR="00384413"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untuk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diproses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lebih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lanjut</w:t>
      </w:r>
      <w:proofErr w:type="spellEnd"/>
      <w:r w:rsidRPr="003F556B">
        <w:rPr>
          <w:rFonts w:ascii="Arial" w:hAnsi="Arial" w:cs="Arial"/>
          <w:lang w:val="id-ID"/>
        </w:rPr>
        <w:t xml:space="preserve">. </w:t>
      </w:r>
    </w:p>
    <w:p w14:paraId="30A11D41" w14:textId="77777777" w:rsidR="00005D2A" w:rsidRPr="003F556B" w:rsidRDefault="00005D2A" w:rsidP="00004EA2">
      <w:pPr>
        <w:tabs>
          <w:tab w:val="left" w:pos="851"/>
        </w:tabs>
        <w:spacing w:after="200" w:line="276" w:lineRule="auto"/>
        <w:ind w:left="851"/>
        <w:jc w:val="both"/>
        <w:rPr>
          <w:rFonts w:ascii="Arial" w:hAnsi="Arial" w:cs="Arial"/>
          <w:lang w:val="id-ID"/>
        </w:rPr>
      </w:pPr>
    </w:p>
    <w:p w14:paraId="30B3A291" w14:textId="290D2183" w:rsidR="0040051D" w:rsidRPr="003F556B" w:rsidRDefault="00AA129A" w:rsidP="0040051D">
      <w:pPr>
        <w:pStyle w:val="ListParagraph"/>
        <w:numPr>
          <w:ilvl w:val="1"/>
          <w:numId w:val="6"/>
        </w:numPr>
        <w:tabs>
          <w:tab w:val="clear" w:pos="1134"/>
          <w:tab w:val="left" w:pos="851"/>
        </w:tabs>
        <w:spacing w:after="200" w:line="276" w:lineRule="auto"/>
        <w:ind w:left="851"/>
        <w:contextualSpacing w:val="0"/>
        <w:jc w:val="both"/>
        <w:rPr>
          <w:rFonts w:ascii="Arial" w:hAnsi="Arial" w:cs="Arial"/>
          <w:b/>
          <w:lang w:val="id-ID"/>
        </w:rPr>
      </w:pPr>
      <w:r w:rsidRPr="003F556B">
        <w:rPr>
          <w:rFonts w:ascii="Arial" w:hAnsi="Arial" w:cs="Arial"/>
          <w:b/>
          <w:lang w:val="id-ID"/>
        </w:rPr>
        <w:t>Melakukan Pembayaran</w:t>
      </w:r>
    </w:p>
    <w:p w14:paraId="54487500" w14:textId="1EA18018" w:rsidR="0040051D" w:rsidRDefault="0040051D" w:rsidP="0040051D">
      <w:pPr>
        <w:tabs>
          <w:tab w:val="left" w:pos="851"/>
        </w:tabs>
        <w:spacing w:after="200" w:line="276" w:lineRule="auto"/>
        <w:ind w:left="851"/>
        <w:jc w:val="both"/>
        <w:rPr>
          <w:rFonts w:ascii="Arial" w:hAnsi="Arial" w:cs="Arial"/>
          <w:lang w:val="id-ID"/>
        </w:rPr>
      </w:pPr>
      <w:proofErr w:type="spellStart"/>
      <w:proofErr w:type="gramStart"/>
      <w:r w:rsidRPr="003F556B">
        <w:rPr>
          <w:rFonts w:ascii="Arial" w:hAnsi="Arial" w:cs="Arial"/>
        </w:rPr>
        <w:t>Pembayaran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atas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="00005D2A" w:rsidRPr="003F556B">
        <w:rPr>
          <w:rFonts w:ascii="Arial" w:hAnsi="Arial" w:cs="Arial"/>
        </w:rPr>
        <w:t>Barang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dilakukan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oleh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bagian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="00384413" w:rsidRPr="003F556B">
        <w:rPr>
          <w:rFonts w:ascii="Arial" w:hAnsi="Arial" w:cs="Arial"/>
        </w:rPr>
        <w:t>Keuangan</w:t>
      </w:r>
      <w:proofErr w:type="spellEnd"/>
      <w:r w:rsidR="00384413"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sesuai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dengan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laporan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bagian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="00384413" w:rsidRPr="003F556B">
        <w:rPr>
          <w:rFonts w:ascii="Arial" w:hAnsi="Arial" w:cs="Arial"/>
        </w:rPr>
        <w:t>Pengadaan</w:t>
      </w:r>
      <w:proofErr w:type="spellEnd"/>
      <w:r w:rsidRPr="003F556B">
        <w:rPr>
          <w:rFonts w:ascii="Arial" w:hAnsi="Arial" w:cs="Arial"/>
          <w:lang w:val="id-ID"/>
        </w:rPr>
        <w:t>.</w:t>
      </w:r>
      <w:proofErr w:type="gramEnd"/>
    </w:p>
    <w:p w14:paraId="34BBC980" w14:textId="77777777" w:rsidR="003F556B" w:rsidRPr="003F556B" w:rsidRDefault="003F556B" w:rsidP="0040051D">
      <w:pPr>
        <w:tabs>
          <w:tab w:val="left" w:pos="851"/>
        </w:tabs>
        <w:spacing w:after="200" w:line="276" w:lineRule="auto"/>
        <w:ind w:left="851"/>
        <w:jc w:val="both"/>
        <w:rPr>
          <w:rFonts w:ascii="Arial" w:hAnsi="Arial" w:cs="Arial"/>
          <w:lang w:val="id-ID"/>
        </w:rPr>
      </w:pPr>
    </w:p>
    <w:p w14:paraId="3BBD35BD" w14:textId="311FBD83" w:rsidR="00B32473" w:rsidRPr="003F556B" w:rsidRDefault="00B32473" w:rsidP="00004EA2">
      <w:pPr>
        <w:pStyle w:val="ListParagraph"/>
        <w:numPr>
          <w:ilvl w:val="1"/>
          <w:numId w:val="6"/>
        </w:numPr>
        <w:tabs>
          <w:tab w:val="clear" w:pos="1134"/>
          <w:tab w:val="left" w:pos="851"/>
        </w:tabs>
        <w:spacing w:after="200" w:line="276" w:lineRule="auto"/>
        <w:ind w:left="851"/>
        <w:contextualSpacing w:val="0"/>
        <w:jc w:val="both"/>
        <w:rPr>
          <w:rFonts w:ascii="Arial" w:hAnsi="Arial" w:cs="Arial"/>
          <w:b/>
          <w:lang w:val="id-ID"/>
        </w:rPr>
      </w:pPr>
      <w:proofErr w:type="spellStart"/>
      <w:r w:rsidRPr="003F556B">
        <w:rPr>
          <w:rFonts w:ascii="Arial" w:hAnsi="Arial" w:cs="Arial"/>
          <w:b/>
        </w:rPr>
        <w:t>Evaluasi</w:t>
      </w:r>
      <w:proofErr w:type="spellEnd"/>
      <w:r w:rsidRPr="003F556B">
        <w:rPr>
          <w:rFonts w:ascii="Arial" w:hAnsi="Arial" w:cs="Arial"/>
          <w:b/>
        </w:rPr>
        <w:t xml:space="preserve"> </w:t>
      </w:r>
      <w:proofErr w:type="spellStart"/>
      <w:r w:rsidR="0040051D" w:rsidRPr="003F556B">
        <w:rPr>
          <w:rFonts w:ascii="Arial" w:hAnsi="Arial" w:cs="Arial"/>
          <w:b/>
        </w:rPr>
        <w:t>Penyedia</w:t>
      </w:r>
      <w:proofErr w:type="spellEnd"/>
      <w:r w:rsidR="0040051D" w:rsidRPr="003F556B">
        <w:rPr>
          <w:rFonts w:ascii="Arial" w:hAnsi="Arial" w:cs="Arial"/>
          <w:b/>
        </w:rPr>
        <w:t xml:space="preserve"> </w:t>
      </w:r>
      <w:proofErr w:type="spellStart"/>
      <w:r w:rsidR="0040051D" w:rsidRPr="003F556B">
        <w:rPr>
          <w:rFonts w:ascii="Arial" w:hAnsi="Arial" w:cs="Arial"/>
          <w:b/>
        </w:rPr>
        <w:t>Eksternal</w:t>
      </w:r>
      <w:proofErr w:type="spellEnd"/>
      <w:r w:rsidR="0040051D" w:rsidRPr="003F556B">
        <w:rPr>
          <w:rFonts w:ascii="Arial" w:hAnsi="Arial" w:cs="Arial"/>
          <w:b/>
        </w:rPr>
        <w:t xml:space="preserve"> </w:t>
      </w:r>
    </w:p>
    <w:p w14:paraId="29B61538" w14:textId="63D68B5D" w:rsidR="0040051D" w:rsidRPr="003F556B" w:rsidRDefault="0040051D" w:rsidP="0040051D">
      <w:pPr>
        <w:pStyle w:val="ListParagraph"/>
        <w:tabs>
          <w:tab w:val="left" w:pos="851"/>
        </w:tabs>
        <w:spacing w:after="200" w:line="276" w:lineRule="auto"/>
        <w:ind w:left="851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F556B">
        <w:rPr>
          <w:rFonts w:ascii="Arial" w:hAnsi="Arial" w:cs="Arial"/>
        </w:rPr>
        <w:t>Evaluasi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penyedia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eksternal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dilakukan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untuk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penyedia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eksternal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="000A5751" w:rsidRPr="003F556B">
        <w:rPr>
          <w:rFonts w:ascii="Arial" w:eastAsia="Calibri" w:hAnsi="Arial" w:cs="Arial"/>
          <w:bCs/>
          <w:lang w:eastAsia="id-ID"/>
        </w:rPr>
        <w:t>barang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dan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jasa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sesuai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dengan</w:t>
      </w:r>
      <w:proofErr w:type="spellEnd"/>
      <w:r w:rsidRPr="003F556B">
        <w:rPr>
          <w:rFonts w:ascii="Arial" w:hAnsi="Arial" w:cs="Arial"/>
        </w:rPr>
        <w:t xml:space="preserve"> </w:t>
      </w:r>
      <w:proofErr w:type="spellStart"/>
      <w:r w:rsidRPr="003F556B">
        <w:rPr>
          <w:rFonts w:ascii="Arial" w:hAnsi="Arial" w:cs="Arial"/>
        </w:rPr>
        <w:t>kebutuhan</w:t>
      </w:r>
      <w:proofErr w:type="spellEnd"/>
    </w:p>
    <w:p w14:paraId="4B1817A2" w14:textId="77777777" w:rsidR="006D336E" w:rsidRPr="003F556B" w:rsidRDefault="006D336E" w:rsidP="00004EA2">
      <w:pPr>
        <w:spacing w:line="360" w:lineRule="auto"/>
        <w:jc w:val="both"/>
        <w:rPr>
          <w:rFonts w:ascii="Arial" w:hAnsi="Arial" w:cs="Arial"/>
          <w:b/>
          <w:lang w:val="id-ID"/>
        </w:rPr>
      </w:pPr>
    </w:p>
    <w:p w14:paraId="764F861A" w14:textId="77777777" w:rsidR="00D11DA4" w:rsidRPr="003F556B" w:rsidRDefault="00D11DA4" w:rsidP="006D7E5A">
      <w:pPr>
        <w:pStyle w:val="BodyTextIndent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</w:rPr>
      </w:pPr>
      <w:r w:rsidRPr="003F556B">
        <w:rPr>
          <w:rFonts w:ascii="Arial" w:hAnsi="Arial" w:cs="Arial"/>
          <w:b/>
        </w:rPr>
        <w:t>LAMPIRAN</w:t>
      </w:r>
    </w:p>
    <w:p w14:paraId="63D894FF" w14:textId="4AFC5DF5" w:rsidR="00D11DA4" w:rsidRPr="003F556B" w:rsidRDefault="00D11DA4" w:rsidP="00A61444">
      <w:pPr>
        <w:pStyle w:val="BodyTextIndent"/>
        <w:numPr>
          <w:ilvl w:val="0"/>
          <w:numId w:val="14"/>
        </w:numPr>
        <w:spacing w:after="0" w:line="360" w:lineRule="auto"/>
        <w:ind w:left="851" w:hanging="491"/>
        <w:jc w:val="both"/>
        <w:rPr>
          <w:rFonts w:ascii="Arial" w:hAnsi="Arial" w:cs="Arial"/>
          <w:lang w:val="sv-SE"/>
        </w:rPr>
      </w:pPr>
      <w:proofErr w:type="spellStart"/>
      <w:r w:rsidRPr="003F556B">
        <w:rPr>
          <w:rFonts w:ascii="Arial" w:hAnsi="Arial" w:cs="Arial"/>
          <w:lang w:val="fr-FR"/>
        </w:rPr>
        <w:t>Pengajuan</w:t>
      </w:r>
      <w:proofErr w:type="spellEnd"/>
      <w:r w:rsidRPr="003F556B">
        <w:rPr>
          <w:rFonts w:ascii="Arial" w:hAnsi="Arial" w:cs="Arial"/>
          <w:lang w:val="fr-FR"/>
        </w:rPr>
        <w:t xml:space="preserve"> </w:t>
      </w:r>
      <w:r w:rsidRPr="003F556B">
        <w:rPr>
          <w:rFonts w:ascii="Arial" w:hAnsi="Arial" w:cs="Arial"/>
          <w:lang w:val="id-ID"/>
        </w:rPr>
        <w:t>P</w:t>
      </w:r>
      <w:proofErr w:type="spellStart"/>
      <w:r w:rsidRPr="003F556B">
        <w:rPr>
          <w:rFonts w:ascii="Arial" w:hAnsi="Arial" w:cs="Arial"/>
          <w:lang w:val="fr-FR"/>
        </w:rPr>
        <w:t>engadaan</w:t>
      </w:r>
      <w:proofErr w:type="spellEnd"/>
      <w:r w:rsidRPr="003F556B">
        <w:rPr>
          <w:rFonts w:ascii="Arial" w:hAnsi="Arial" w:cs="Arial"/>
          <w:lang w:val="fr-FR"/>
        </w:rPr>
        <w:t xml:space="preserve"> </w:t>
      </w:r>
      <w:r w:rsidRPr="003F556B">
        <w:rPr>
          <w:rFonts w:ascii="Arial" w:hAnsi="Arial" w:cs="Arial"/>
          <w:lang w:val="id-ID"/>
        </w:rPr>
        <w:t>B</w:t>
      </w:r>
      <w:proofErr w:type="spellStart"/>
      <w:r w:rsidRPr="003F556B">
        <w:rPr>
          <w:rFonts w:ascii="Arial" w:hAnsi="Arial" w:cs="Arial"/>
          <w:lang w:val="fr-FR"/>
        </w:rPr>
        <w:t>arang</w:t>
      </w:r>
      <w:proofErr w:type="spellEnd"/>
      <w:r w:rsidR="00CE69C0" w:rsidRPr="003F556B">
        <w:rPr>
          <w:rFonts w:ascii="Arial" w:hAnsi="Arial" w:cs="Arial"/>
          <w:lang w:val="fr-FR"/>
        </w:rPr>
        <w:t xml:space="preserve"> dan Jasa</w:t>
      </w:r>
      <w:r w:rsidRPr="003F556B">
        <w:rPr>
          <w:rFonts w:ascii="Arial" w:hAnsi="Arial" w:cs="Arial"/>
          <w:lang w:val="fr-FR"/>
        </w:rPr>
        <w:t xml:space="preserve"> </w:t>
      </w:r>
      <w:r w:rsidRPr="003F556B">
        <w:rPr>
          <w:rFonts w:ascii="Arial" w:hAnsi="Arial" w:cs="Arial"/>
          <w:lang w:val="id-ID"/>
        </w:rPr>
        <w:t>(</w:t>
      </w:r>
      <w:r w:rsidRPr="003F556B">
        <w:rPr>
          <w:rFonts w:ascii="Arial" w:hAnsi="Arial" w:cs="Arial"/>
          <w:lang w:val="fr-FR"/>
        </w:rPr>
        <w:t>P</w:t>
      </w:r>
      <w:r w:rsidRPr="003F556B">
        <w:rPr>
          <w:rFonts w:ascii="Arial" w:hAnsi="Arial" w:cs="Arial"/>
          <w:lang w:val="id-ID"/>
        </w:rPr>
        <w:t xml:space="preserve">urchase </w:t>
      </w:r>
      <w:r w:rsidRPr="003F556B">
        <w:rPr>
          <w:rFonts w:ascii="Arial" w:hAnsi="Arial" w:cs="Arial"/>
          <w:lang w:val="fr-FR"/>
        </w:rPr>
        <w:t>O</w:t>
      </w:r>
      <w:r w:rsidRPr="003F556B">
        <w:rPr>
          <w:rFonts w:ascii="Arial" w:hAnsi="Arial" w:cs="Arial"/>
          <w:lang w:val="id-ID"/>
        </w:rPr>
        <w:t>rder)</w:t>
      </w:r>
    </w:p>
    <w:p w14:paraId="06D8D6BA" w14:textId="77777777" w:rsidR="00D11DA4" w:rsidRPr="00A61444" w:rsidRDefault="00D11DA4" w:rsidP="00D11DA4">
      <w:pPr>
        <w:pStyle w:val="Title"/>
        <w:spacing w:line="360" w:lineRule="auto"/>
        <w:ind w:left="362" w:right="29"/>
        <w:jc w:val="both"/>
        <w:rPr>
          <w:rFonts w:ascii="Arial" w:hAnsi="Arial" w:cs="Arial"/>
          <w:sz w:val="24"/>
          <w:szCs w:val="24"/>
          <w:lang w:val="id-ID"/>
        </w:rPr>
      </w:pPr>
    </w:p>
    <w:p w14:paraId="47B25A1D" w14:textId="77777777" w:rsidR="00D11DA4" w:rsidRPr="00A61444" w:rsidRDefault="00D11DA4" w:rsidP="00D11DA4">
      <w:pPr>
        <w:pStyle w:val="Title"/>
        <w:spacing w:line="360" w:lineRule="auto"/>
        <w:ind w:left="0" w:right="29"/>
        <w:jc w:val="both"/>
        <w:rPr>
          <w:rFonts w:ascii="Arial" w:hAnsi="Arial" w:cs="Arial"/>
          <w:b w:val="0"/>
          <w:sz w:val="24"/>
          <w:szCs w:val="24"/>
          <w:lang w:val="id-ID"/>
        </w:rPr>
      </w:pPr>
    </w:p>
    <w:p w14:paraId="2037DB63" w14:textId="77777777" w:rsidR="007E5FEA" w:rsidRPr="00A61444" w:rsidRDefault="007E5FEA" w:rsidP="00D11DA4">
      <w:pPr>
        <w:spacing w:after="120" w:line="360" w:lineRule="auto"/>
        <w:ind w:right="-22"/>
        <w:jc w:val="center"/>
        <w:rPr>
          <w:rFonts w:ascii="Arial" w:hAnsi="Arial" w:cs="Arial"/>
          <w:b/>
          <w:bCs/>
          <w:lang w:val="id-ID"/>
        </w:rPr>
      </w:pPr>
    </w:p>
    <w:sectPr w:rsidR="007E5FEA" w:rsidRPr="00A61444" w:rsidSect="00B46550">
      <w:headerReference w:type="default" r:id="rId8"/>
      <w:footerReference w:type="default" r:id="rId9"/>
      <w:pgSz w:w="11909" w:h="16834" w:code="9"/>
      <w:pgMar w:top="1181" w:right="1584" w:bottom="1800" w:left="1296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E17F52" w14:textId="77777777" w:rsidR="00FB0CBF" w:rsidRDefault="00FB0CBF" w:rsidP="005B1143">
      <w:r>
        <w:separator/>
      </w:r>
    </w:p>
  </w:endnote>
  <w:endnote w:type="continuationSeparator" w:id="0">
    <w:p w14:paraId="4BEFF235" w14:textId="77777777" w:rsidR="00FB0CBF" w:rsidRDefault="00FB0CBF" w:rsidP="005B1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umanst521 BT">
    <w:panose1 w:val="020B0602020204020204"/>
    <w:charset w:val="00"/>
    <w:family w:val="swiss"/>
    <w:pitch w:val="variable"/>
    <w:sig w:usb0="800000AF" w:usb1="1000204A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nivers 45 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5724B8" w14:textId="1A36C140" w:rsidR="00F81F80" w:rsidRPr="00CA0DB6" w:rsidRDefault="00B46550" w:rsidP="00CE1CDD">
    <w:pPr>
      <w:pStyle w:val="Footer"/>
      <w:pBdr>
        <w:top w:val="single" w:sz="4" w:space="0" w:color="auto"/>
      </w:pBdr>
      <w:tabs>
        <w:tab w:val="right" w:pos="8280"/>
        <w:tab w:val="right" w:pos="13860"/>
      </w:tabs>
      <w:spacing w:line="276" w:lineRule="auto"/>
      <w:rPr>
        <w:rFonts w:ascii="Univers 45 Light" w:hAnsi="Univers 45 Light" w:cs="Arial"/>
        <w:b/>
        <w:i/>
        <w:iCs/>
        <w:sz w:val="10"/>
        <w:szCs w:val="16"/>
        <w:u w:val="single"/>
      </w:rPr>
    </w:pPr>
    <w:r>
      <w:rPr>
        <w:rFonts w:ascii="Univers 45 Light" w:hAnsi="Univers 45 Light"/>
        <w:sz w:val="16"/>
        <w:szCs w:val="18"/>
        <w:lang w:val="id-ID"/>
      </w:rPr>
      <w:t>PM-INKD</w:t>
    </w:r>
    <w:r w:rsidR="00F81F80" w:rsidRPr="00CA0DB6">
      <w:rPr>
        <w:rFonts w:ascii="Univers 45 Light" w:hAnsi="Univers 45 Light"/>
        <w:sz w:val="16"/>
        <w:szCs w:val="18"/>
      </w:rPr>
      <w:t>-</w:t>
    </w:r>
    <w:r w:rsidR="00F81F80" w:rsidRPr="00CA0DB6">
      <w:rPr>
        <w:rFonts w:ascii="Univers 45 Light" w:hAnsi="Univers 45 Light"/>
        <w:sz w:val="16"/>
        <w:szCs w:val="18"/>
        <w:lang w:val="id-ID"/>
      </w:rPr>
      <w:t>1</w:t>
    </w:r>
    <w:r w:rsidR="00F81F80" w:rsidRPr="00CA0DB6">
      <w:rPr>
        <w:rFonts w:ascii="Univers 45 Light" w:hAnsi="Univers 45 Light"/>
        <w:sz w:val="16"/>
        <w:szCs w:val="18"/>
      </w:rPr>
      <w:t>7</w:t>
    </w:r>
    <w:r w:rsidR="00F81F80" w:rsidRPr="005E30B6">
      <w:rPr>
        <w:rFonts w:ascii="Univers 45 Light" w:hAnsi="Univers 45 Light" w:cs="Arial"/>
        <w:b/>
        <w:i/>
        <w:iCs/>
        <w:sz w:val="12"/>
        <w:szCs w:val="16"/>
        <w:u w:val="single"/>
      </w:rPr>
      <w:t xml:space="preserve">SALINAN HARD COPY ADALAH DOKUMEN TIDAK TERKENDALI </w:t>
    </w:r>
  </w:p>
  <w:p w14:paraId="1A2881E2" w14:textId="77777777" w:rsidR="00F81F80" w:rsidRPr="009436CB" w:rsidRDefault="00F81F80" w:rsidP="006D336E">
    <w:pPr>
      <w:pStyle w:val="Footer"/>
      <w:spacing w:line="276" w:lineRule="auto"/>
      <w:rPr>
        <w:i/>
        <w:sz w:val="12"/>
        <w:lang w:val="id-ID"/>
      </w:rPr>
    </w:pPr>
    <w:r w:rsidRPr="005E30B6">
      <w:rPr>
        <w:rFonts w:ascii="Univers 45 Light" w:hAnsi="Univers 45 Light" w:cs="Arial"/>
        <w:i/>
        <w:iCs/>
        <w:sz w:val="12"/>
        <w:szCs w:val="16"/>
      </w:rPr>
      <w:t>VERSI TERKENDALI DOKUMEN INI DISIMPAN DALAM FILE ELEKTRONIK DI DO</w:t>
    </w:r>
    <w:r>
      <w:rPr>
        <w:rFonts w:ascii="Univers 45 Light" w:hAnsi="Univers 45 Light" w:cs="Arial"/>
        <w:i/>
        <w:iCs/>
        <w:sz w:val="12"/>
        <w:szCs w:val="16"/>
      </w:rPr>
      <w:t>C</w:t>
    </w:r>
    <w:r w:rsidRPr="005E30B6">
      <w:rPr>
        <w:rFonts w:ascii="Univers 45 Light" w:hAnsi="Univers 45 Light" w:cs="Arial"/>
        <w:i/>
        <w:iCs/>
        <w:sz w:val="12"/>
        <w:szCs w:val="16"/>
      </w:rPr>
      <w:t>UMEN</w:t>
    </w:r>
    <w:r>
      <w:rPr>
        <w:rFonts w:ascii="Univers 45 Light" w:hAnsi="Univers 45 Light" w:cs="Arial"/>
        <w:i/>
        <w:iCs/>
        <w:sz w:val="12"/>
        <w:szCs w:val="16"/>
      </w:rPr>
      <w:t>T CONTROLLER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F4E67" w14:textId="77777777" w:rsidR="00FB0CBF" w:rsidRDefault="00FB0CBF" w:rsidP="005B1143">
      <w:r>
        <w:separator/>
      </w:r>
    </w:p>
  </w:footnote>
  <w:footnote w:type="continuationSeparator" w:id="0">
    <w:p w14:paraId="10FB7CBC" w14:textId="77777777" w:rsidR="00FB0CBF" w:rsidRDefault="00FB0CBF" w:rsidP="005B1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8" w:type="dxa"/>
      <w:tblInd w:w="-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94"/>
      <w:gridCol w:w="1620"/>
      <w:gridCol w:w="1924"/>
      <w:gridCol w:w="1800"/>
      <w:gridCol w:w="1650"/>
    </w:tblGrid>
    <w:tr w:rsidR="00F81F80" w:rsidRPr="00BB57E5" w14:paraId="25466468" w14:textId="77777777" w:rsidTr="00904A54">
      <w:tc>
        <w:tcPr>
          <w:tcW w:w="2394" w:type="dxa"/>
          <w:vMerge w:val="restart"/>
        </w:tcPr>
        <w:p w14:paraId="7A455D9F" w14:textId="6D8FA28F" w:rsidR="00904A54" w:rsidRPr="00BB57E5" w:rsidRDefault="00904A54" w:rsidP="00904A54">
          <w:pPr>
            <w:pStyle w:val="Header"/>
            <w:ind w:right="-57"/>
            <w:jc w:val="center"/>
            <w:rPr>
              <w:rFonts w:ascii="Arial Narrow" w:hAnsi="Arial Narrow" w:cs="Arial"/>
              <w:bCs/>
              <w:iCs/>
              <w:sz w:val="16"/>
              <w:szCs w:val="16"/>
            </w:rPr>
          </w:pPr>
          <w:r>
            <w:rPr>
              <w:noProof/>
              <w:lang w:val="id-ID" w:eastAsia="id-ID"/>
            </w:rPr>
            <w:drawing>
              <wp:inline distT="0" distB="0" distL="0" distR="0" wp14:anchorId="3A5C4155" wp14:editId="00433D9D">
                <wp:extent cx="894715" cy="836295"/>
                <wp:effectExtent l="0" t="0" r="635" b="1905"/>
                <wp:docPr id="2" name="Picture 1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A2B0F4D9-4468-4113-9E39-3B1AFC4268DC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A2B0F4D9-4468-4113-9E39-3B1AFC4268DC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471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4" w:type="dxa"/>
          <w:gridSpan w:val="4"/>
          <w:vAlign w:val="center"/>
        </w:tcPr>
        <w:p w14:paraId="522596E5" w14:textId="77777777" w:rsidR="00F81F80" w:rsidRDefault="00F81F80" w:rsidP="006371AA">
          <w:pPr>
            <w:pStyle w:val="Header"/>
            <w:jc w:val="center"/>
            <w:rPr>
              <w:b/>
              <w:bCs/>
              <w:sz w:val="32"/>
              <w:szCs w:val="32"/>
              <w:lang w:val="id-ID"/>
            </w:rPr>
          </w:pPr>
          <w:r w:rsidRPr="00101867">
            <w:rPr>
              <w:b/>
              <w:bCs/>
              <w:sz w:val="32"/>
              <w:szCs w:val="32"/>
              <w:lang w:val="id-ID"/>
            </w:rPr>
            <w:t xml:space="preserve">PROSEDUR </w:t>
          </w:r>
        </w:p>
        <w:p w14:paraId="071AAC08" w14:textId="7CD98D06" w:rsidR="00F81F80" w:rsidRPr="006C0045" w:rsidRDefault="00F81F80" w:rsidP="006C0045">
          <w:pPr>
            <w:pStyle w:val="Header"/>
            <w:jc w:val="center"/>
            <w:rPr>
              <w:b/>
              <w:bCs/>
              <w:sz w:val="32"/>
              <w:szCs w:val="32"/>
            </w:rPr>
          </w:pPr>
          <w:r w:rsidRPr="00475F09">
            <w:rPr>
              <w:rFonts w:ascii="Book Antiqua" w:hAnsi="Book Antiqua" w:cs="Tahoma"/>
              <w:b/>
              <w:sz w:val="28"/>
              <w:szCs w:val="28"/>
            </w:rPr>
            <w:t xml:space="preserve">PENGADAAN </w:t>
          </w:r>
          <w:r w:rsidR="006C0045">
            <w:rPr>
              <w:rFonts w:ascii="Book Antiqua" w:hAnsi="Book Antiqua" w:cs="Tahoma"/>
              <w:b/>
              <w:sz w:val="28"/>
              <w:szCs w:val="28"/>
            </w:rPr>
            <w:t xml:space="preserve">BARANG </w:t>
          </w:r>
          <w:r w:rsidR="00A61444">
            <w:rPr>
              <w:rFonts w:ascii="Book Antiqua" w:hAnsi="Book Antiqua" w:cs="Tahoma"/>
              <w:b/>
              <w:sz w:val="28"/>
              <w:szCs w:val="28"/>
            </w:rPr>
            <w:t>DAN JASA</w:t>
          </w:r>
        </w:p>
      </w:tc>
    </w:tr>
    <w:tr w:rsidR="00F81F80" w:rsidRPr="00BB57E5" w14:paraId="332F0049" w14:textId="77777777" w:rsidTr="004076BC">
      <w:trPr>
        <w:trHeight w:val="225"/>
      </w:trPr>
      <w:tc>
        <w:tcPr>
          <w:tcW w:w="2394" w:type="dxa"/>
          <w:vMerge/>
        </w:tcPr>
        <w:p w14:paraId="1886B7C9" w14:textId="77777777" w:rsidR="00F81F80" w:rsidRPr="00BB57E5" w:rsidRDefault="00F81F80" w:rsidP="0019737C">
          <w:pPr>
            <w:pStyle w:val="Header"/>
            <w:jc w:val="center"/>
            <w:rPr>
              <w:rFonts w:ascii="Arial" w:hAnsi="Arial" w:cs="Arial"/>
              <w:sz w:val="20"/>
              <w:szCs w:val="20"/>
              <w:lang w:val="fi-FI"/>
            </w:rPr>
          </w:pPr>
        </w:p>
      </w:tc>
      <w:tc>
        <w:tcPr>
          <w:tcW w:w="1620" w:type="dxa"/>
          <w:vAlign w:val="center"/>
        </w:tcPr>
        <w:p w14:paraId="034550DF" w14:textId="77777777" w:rsidR="00F81F80" w:rsidRPr="00BB57E5" w:rsidRDefault="00F81F80" w:rsidP="0019737C">
          <w:pPr>
            <w:pStyle w:val="Header"/>
            <w:spacing w:before="60" w:after="60"/>
            <w:jc w:val="center"/>
            <w:rPr>
              <w:rFonts w:ascii="Trebuchet MS" w:hAnsi="Trebuchet MS"/>
              <w:sz w:val="20"/>
              <w:szCs w:val="20"/>
            </w:rPr>
          </w:pPr>
          <w:r w:rsidRPr="00BB57E5">
            <w:rPr>
              <w:rFonts w:ascii="Trebuchet MS" w:hAnsi="Trebuchet MS"/>
              <w:sz w:val="20"/>
              <w:szCs w:val="20"/>
            </w:rPr>
            <w:t xml:space="preserve">No. </w:t>
          </w:r>
          <w:proofErr w:type="spellStart"/>
          <w:r w:rsidRPr="00BB57E5">
            <w:rPr>
              <w:rFonts w:ascii="Trebuchet MS" w:hAnsi="Trebuchet MS"/>
              <w:sz w:val="20"/>
              <w:szCs w:val="20"/>
            </w:rPr>
            <w:t>Dokumen</w:t>
          </w:r>
          <w:proofErr w:type="spellEnd"/>
        </w:p>
      </w:tc>
      <w:tc>
        <w:tcPr>
          <w:tcW w:w="1924" w:type="dxa"/>
          <w:vAlign w:val="center"/>
        </w:tcPr>
        <w:p w14:paraId="153C2CFE" w14:textId="77777777" w:rsidR="00F81F80" w:rsidRPr="00BB57E5" w:rsidRDefault="00F81F80" w:rsidP="0019737C">
          <w:pPr>
            <w:pStyle w:val="Header"/>
            <w:spacing w:before="60" w:after="60"/>
            <w:jc w:val="center"/>
            <w:rPr>
              <w:rFonts w:ascii="Trebuchet MS" w:hAnsi="Trebuchet MS"/>
              <w:sz w:val="20"/>
              <w:szCs w:val="20"/>
            </w:rPr>
          </w:pPr>
          <w:proofErr w:type="spellStart"/>
          <w:r w:rsidRPr="00BB57E5">
            <w:rPr>
              <w:rFonts w:ascii="Trebuchet MS" w:hAnsi="Trebuchet MS"/>
              <w:sz w:val="20"/>
              <w:szCs w:val="20"/>
            </w:rPr>
            <w:t>Revisi</w:t>
          </w:r>
          <w:proofErr w:type="spellEnd"/>
        </w:p>
      </w:tc>
      <w:tc>
        <w:tcPr>
          <w:tcW w:w="1800" w:type="dxa"/>
          <w:vAlign w:val="center"/>
        </w:tcPr>
        <w:p w14:paraId="4096C5AC" w14:textId="77777777" w:rsidR="00F81F80" w:rsidRPr="00BB57E5" w:rsidRDefault="00F81F80" w:rsidP="0019737C">
          <w:pPr>
            <w:pStyle w:val="Header"/>
            <w:spacing w:before="60" w:after="60"/>
            <w:jc w:val="center"/>
            <w:rPr>
              <w:rFonts w:ascii="Trebuchet MS" w:hAnsi="Trebuchet MS"/>
              <w:sz w:val="20"/>
              <w:szCs w:val="20"/>
            </w:rPr>
          </w:pPr>
          <w:proofErr w:type="spellStart"/>
          <w:r w:rsidRPr="00BB57E5">
            <w:rPr>
              <w:rFonts w:ascii="Trebuchet MS" w:hAnsi="Trebuchet MS"/>
              <w:sz w:val="20"/>
              <w:szCs w:val="20"/>
            </w:rPr>
            <w:t>Tanggal</w:t>
          </w:r>
          <w:proofErr w:type="spellEnd"/>
        </w:p>
      </w:tc>
      <w:tc>
        <w:tcPr>
          <w:tcW w:w="1650" w:type="dxa"/>
          <w:vAlign w:val="center"/>
        </w:tcPr>
        <w:p w14:paraId="732A2735" w14:textId="77777777" w:rsidR="00F81F80" w:rsidRPr="00BB57E5" w:rsidRDefault="00F81F80" w:rsidP="0019737C">
          <w:pPr>
            <w:pStyle w:val="Header"/>
            <w:spacing w:before="60" w:after="60"/>
            <w:jc w:val="center"/>
            <w:rPr>
              <w:rFonts w:ascii="Trebuchet MS" w:hAnsi="Trebuchet MS"/>
              <w:sz w:val="20"/>
              <w:szCs w:val="20"/>
            </w:rPr>
          </w:pPr>
          <w:proofErr w:type="spellStart"/>
          <w:r w:rsidRPr="00BB57E5">
            <w:rPr>
              <w:rFonts w:ascii="Trebuchet MS" w:hAnsi="Trebuchet MS"/>
              <w:sz w:val="20"/>
              <w:szCs w:val="20"/>
            </w:rPr>
            <w:t>Halaman</w:t>
          </w:r>
          <w:proofErr w:type="spellEnd"/>
        </w:p>
      </w:tc>
    </w:tr>
    <w:tr w:rsidR="00F81F80" w:rsidRPr="00BB57E5" w14:paraId="7940E880" w14:textId="77777777" w:rsidTr="000C2994">
      <w:trPr>
        <w:trHeight w:val="310"/>
      </w:trPr>
      <w:tc>
        <w:tcPr>
          <w:tcW w:w="2394" w:type="dxa"/>
          <w:vMerge/>
        </w:tcPr>
        <w:p w14:paraId="2D2AB6E1" w14:textId="77777777" w:rsidR="00F81F80" w:rsidRPr="00BB57E5" w:rsidRDefault="00F81F80" w:rsidP="0019737C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20" w:type="dxa"/>
          <w:vAlign w:val="center"/>
        </w:tcPr>
        <w:p w14:paraId="5AB69EB8" w14:textId="73FE14C1" w:rsidR="00F81F80" w:rsidRPr="00B909FE" w:rsidRDefault="008F08A3" w:rsidP="00D97540">
          <w:pPr>
            <w:pStyle w:val="Header"/>
            <w:spacing w:before="60" w:after="60"/>
            <w:jc w:val="center"/>
            <w:rPr>
              <w:rFonts w:ascii="Trebuchet MS" w:hAnsi="Trebuchet MS"/>
              <w:sz w:val="20"/>
              <w:szCs w:val="20"/>
            </w:rPr>
          </w:pPr>
          <w:r w:rsidRPr="008F08A3">
            <w:rPr>
              <w:rFonts w:ascii="Trebuchet MS" w:hAnsi="Trebuchet MS"/>
              <w:sz w:val="20"/>
              <w:szCs w:val="20"/>
            </w:rPr>
            <w:t>PM – INK – 15</w:t>
          </w:r>
        </w:p>
      </w:tc>
      <w:tc>
        <w:tcPr>
          <w:tcW w:w="1924" w:type="dxa"/>
          <w:vAlign w:val="center"/>
        </w:tcPr>
        <w:p w14:paraId="2AF3CF8A" w14:textId="77777777" w:rsidR="00F81F80" w:rsidRPr="00104470" w:rsidRDefault="00F81F80" w:rsidP="0019737C">
          <w:pPr>
            <w:pStyle w:val="Header"/>
            <w:spacing w:before="60" w:after="60"/>
            <w:jc w:val="center"/>
            <w:rPr>
              <w:rFonts w:ascii="Trebuchet MS" w:hAnsi="Trebuchet MS"/>
              <w:sz w:val="20"/>
              <w:szCs w:val="20"/>
              <w:lang w:val="id-ID"/>
            </w:rPr>
          </w:pPr>
          <w:r>
            <w:rPr>
              <w:rFonts w:ascii="Trebuchet MS" w:hAnsi="Trebuchet MS"/>
              <w:sz w:val="20"/>
              <w:szCs w:val="20"/>
            </w:rPr>
            <w:t>0</w:t>
          </w:r>
          <w:r>
            <w:rPr>
              <w:rFonts w:ascii="Trebuchet MS" w:hAnsi="Trebuchet MS"/>
              <w:sz w:val="20"/>
              <w:szCs w:val="20"/>
              <w:lang w:val="id-ID"/>
            </w:rPr>
            <w:t>0</w:t>
          </w:r>
        </w:p>
      </w:tc>
      <w:tc>
        <w:tcPr>
          <w:tcW w:w="1800" w:type="dxa"/>
          <w:vAlign w:val="center"/>
        </w:tcPr>
        <w:p w14:paraId="666D9AAD" w14:textId="55A22ADE" w:rsidR="00F81F80" w:rsidRPr="00104470" w:rsidRDefault="008F08A3" w:rsidP="00B9341E">
          <w:pPr>
            <w:pStyle w:val="Header"/>
            <w:spacing w:before="60" w:after="60"/>
            <w:jc w:val="center"/>
            <w:rPr>
              <w:rFonts w:ascii="Trebuchet MS" w:hAnsi="Trebuchet MS"/>
              <w:sz w:val="20"/>
              <w:szCs w:val="20"/>
              <w:lang w:val="id-ID"/>
            </w:rPr>
          </w:pPr>
          <w:r w:rsidRPr="008F08A3">
            <w:rPr>
              <w:rFonts w:ascii="Trebuchet MS" w:hAnsi="Trebuchet MS"/>
              <w:sz w:val="20"/>
              <w:szCs w:val="20"/>
              <w:lang w:val="id-ID"/>
            </w:rPr>
            <w:t>3</w:t>
          </w:r>
          <w:r w:rsidR="00A61444">
            <w:rPr>
              <w:rFonts w:ascii="Trebuchet MS" w:hAnsi="Trebuchet MS"/>
              <w:sz w:val="20"/>
              <w:szCs w:val="20"/>
            </w:rPr>
            <w:t>1</w:t>
          </w:r>
          <w:r w:rsidRPr="008F08A3">
            <w:rPr>
              <w:rFonts w:ascii="Trebuchet MS" w:hAnsi="Trebuchet MS"/>
              <w:sz w:val="20"/>
              <w:szCs w:val="20"/>
              <w:lang w:val="id-ID"/>
            </w:rPr>
            <w:t xml:space="preserve"> Oktober 2019</w:t>
          </w:r>
        </w:p>
      </w:tc>
      <w:tc>
        <w:tcPr>
          <w:tcW w:w="1650" w:type="dxa"/>
          <w:vAlign w:val="center"/>
        </w:tcPr>
        <w:p w14:paraId="15D3CBDF" w14:textId="77777777" w:rsidR="00F81F80" w:rsidRPr="00BB57E5" w:rsidRDefault="00AB295E" w:rsidP="0019737C">
          <w:pPr>
            <w:pStyle w:val="Header"/>
            <w:spacing w:before="60" w:after="60"/>
            <w:jc w:val="center"/>
            <w:rPr>
              <w:rFonts w:ascii="Trebuchet MS" w:hAnsi="Trebuchet MS"/>
              <w:sz w:val="20"/>
              <w:szCs w:val="20"/>
            </w:rPr>
          </w:pPr>
          <w:r w:rsidRPr="00BB57E5">
            <w:rPr>
              <w:rStyle w:val="PageNumber"/>
              <w:rFonts w:ascii="Trebuchet MS" w:hAnsi="Trebuchet MS"/>
              <w:sz w:val="20"/>
              <w:szCs w:val="20"/>
            </w:rPr>
            <w:fldChar w:fldCharType="begin"/>
          </w:r>
          <w:r w:rsidR="00F81F80" w:rsidRPr="00BB57E5">
            <w:rPr>
              <w:rStyle w:val="PageNumber"/>
              <w:rFonts w:ascii="Trebuchet MS" w:hAnsi="Trebuchet MS"/>
              <w:sz w:val="20"/>
              <w:szCs w:val="20"/>
            </w:rPr>
            <w:instrText xml:space="preserve"> PAGE </w:instrText>
          </w:r>
          <w:r w:rsidRPr="00BB57E5">
            <w:rPr>
              <w:rStyle w:val="PageNumber"/>
              <w:rFonts w:ascii="Trebuchet MS" w:hAnsi="Trebuchet MS"/>
              <w:sz w:val="20"/>
              <w:szCs w:val="20"/>
            </w:rPr>
            <w:fldChar w:fldCharType="separate"/>
          </w:r>
          <w:r w:rsidR="00797F0F">
            <w:rPr>
              <w:rStyle w:val="PageNumber"/>
              <w:rFonts w:ascii="Trebuchet MS" w:hAnsi="Trebuchet MS"/>
              <w:noProof/>
              <w:sz w:val="20"/>
              <w:szCs w:val="20"/>
            </w:rPr>
            <w:t>1</w:t>
          </w:r>
          <w:r w:rsidRPr="00BB57E5">
            <w:rPr>
              <w:rStyle w:val="PageNumber"/>
              <w:rFonts w:ascii="Trebuchet MS" w:hAnsi="Trebuchet MS"/>
              <w:sz w:val="20"/>
              <w:szCs w:val="20"/>
            </w:rPr>
            <w:fldChar w:fldCharType="end"/>
          </w:r>
          <w:r w:rsidR="00F81F80" w:rsidRPr="00BB57E5">
            <w:rPr>
              <w:rStyle w:val="PageNumber"/>
              <w:rFonts w:ascii="Trebuchet MS" w:hAnsi="Trebuchet MS"/>
              <w:sz w:val="20"/>
              <w:szCs w:val="20"/>
            </w:rPr>
            <w:t xml:space="preserve"> </w:t>
          </w:r>
          <w:proofErr w:type="spellStart"/>
          <w:r w:rsidR="00F81F80" w:rsidRPr="00BB57E5">
            <w:rPr>
              <w:rFonts w:ascii="Trebuchet MS" w:hAnsi="Trebuchet MS"/>
              <w:sz w:val="20"/>
              <w:szCs w:val="20"/>
            </w:rPr>
            <w:t>dari</w:t>
          </w:r>
          <w:proofErr w:type="spellEnd"/>
          <w:r w:rsidR="00F81F80" w:rsidRPr="00BB57E5">
            <w:rPr>
              <w:rFonts w:ascii="Trebuchet MS" w:hAnsi="Trebuchet MS"/>
              <w:sz w:val="20"/>
              <w:szCs w:val="20"/>
            </w:rPr>
            <w:t xml:space="preserve"> </w:t>
          </w:r>
          <w:r w:rsidRPr="00BB57E5">
            <w:rPr>
              <w:rStyle w:val="PageNumber"/>
              <w:rFonts w:ascii="Trebuchet MS" w:hAnsi="Trebuchet MS"/>
              <w:sz w:val="20"/>
              <w:szCs w:val="20"/>
            </w:rPr>
            <w:fldChar w:fldCharType="begin"/>
          </w:r>
          <w:r w:rsidR="00F81F80" w:rsidRPr="00BB57E5">
            <w:rPr>
              <w:rStyle w:val="PageNumber"/>
              <w:rFonts w:ascii="Trebuchet MS" w:hAnsi="Trebuchet MS"/>
              <w:sz w:val="20"/>
              <w:szCs w:val="20"/>
            </w:rPr>
            <w:instrText xml:space="preserve"> NUMPAGES </w:instrText>
          </w:r>
          <w:r w:rsidRPr="00BB57E5">
            <w:rPr>
              <w:rStyle w:val="PageNumber"/>
              <w:rFonts w:ascii="Trebuchet MS" w:hAnsi="Trebuchet MS"/>
              <w:sz w:val="20"/>
              <w:szCs w:val="20"/>
            </w:rPr>
            <w:fldChar w:fldCharType="separate"/>
          </w:r>
          <w:r w:rsidR="00797F0F">
            <w:rPr>
              <w:rStyle w:val="PageNumber"/>
              <w:rFonts w:ascii="Trebuchet MS" w:hAnsi="Trebuchet MS"/>
              <w:noProof/>
              <w:sz w:val="20"/>
              <w:szCs w:val="20"/>
            </w:rPr>
            <w:t>4</w:t>
          </w:r>
          <w:r w:rsidRPr="00BB57E5">
            <w:rPr>
              <w:rStyle w:val="PageNumber"/>
              <w:rFonts w:ascii="Trebuchet MS" w:hAnsi="Trebuchet MS"/>
              <w:sz w:val="20"/>
              <w:szCs w:val="20"/>
            </w:rPr>
            <w:fldChar w:fldCharType="end"/>
          </w:r>
        </w:p>
      </w:tc>
    </w:tr>
  </w:tbl>
  <w:p w14:paraId="4A246312" w14:textId="77777777" w:rsidR="00F81F80" w:rsidRDefault="00F81F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1B43"/>
    <w:multiLevelType w:val="multilevel"/>
    <w:tmpl w:val="CC4057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color w:val="000000"/>
      </w:rPr>
    </w:lvl>
  </w:abstractNum>
  <w:abstractNum w:abstractNumId="1">
    <w:nsid w:val="03BC7117"/>
    <w:multiLevelType w:val="multilevel"/>
    <w:tmpl w:val="E8022060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pStyle w:val="Heading2"/>
      <w:lvlText w:val="%2.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DEE6107"/>
    <w:multiLevelType w:val="hybridMultilevel"/>
    <w:tmpl w:val="1B4A2944"/>
    <w:lvl w:ilvl="0" w:tplc="0421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">
    <w:nsid w:val="1EA97D33"/>
    <w:multiLevelType w:val="multilevel"/>
    <w:tmpl w:val="2E40C9F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">
    <w:nsid w:val="2D736223"/>
    <w:multiLevelType w:val="hybridMultilevel"/>
    <w:tmpl w:val="A5320DF4"/>
    <w:lvl w:ilvl="0" w:tplc="775A2E3A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12CCE"/>
    <w:multiLevelType w:val="multilevel"/>
    <w:tmpl w:val="E12CD774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yle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Style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391357FD"/>
    <w:multiLevelType w:val="multilevel"/>
    <w:tmpl w:val="C2CA34E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18"/>
        </w:tabs>
        <w:ind w:left="1418" w:hanging="851"/>
      </w:pPr>
      <w:rPr>
        <w:rFonts w:ascii="Tahoma" w:eastAsia="Batang" w:hAnsi="Tahoma" w:cs="Tahom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3F09054E"/>
    <w:multiLevelType w:val="multilevel"/>
    <w:tmpl w:val="FC0C1CC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8">
    <w:nsid w:val="49F3222A"/>
    <w:multiLevelType w:val="multilevel"/>
    <w:tmpl w:val="31088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Judulsub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Judulsub1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pStyle w:val="Judulsub2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4D6434BA"/>
    <w:multiLevelType w:val="hybridMultilevel"/>
    <w:tmpl w:val="4AA63D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CC04DE"/>
    <w:multiLevelType w:val="hybridMultilevel"/>
    <w:tmpl w:val="5F221FB0"/>
    <w:lvl w:ilvl="0" w:tplc="0421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1">
    <w:nsid w:val="5B7442C2"/>
    <w:multiLevelType w:val="hybridMultilevel"/>
    <w:tmpl w:val="F64E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D0628"/>
    <w:multiLevelType w:val="multilevel"/>
    <w:tmpl w:val="3FBEBAC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86"/>
        </w:tabs>
        <w:ind w:left="1286" w:hanging="720"/>
      </w:pPr>
      <w:rPr>
        <w:rFonts w:ascii="Tahoma" w:eastAsia="Batang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1852"/>
        </w:tabs>
        <w:ind w:left="1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78"/>
        </w:tabs>
        <w:ind w:left="277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4"/>
        </w:tabs>
        <w:ind w:left="3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0"/>
        </w:tabs>
        <w:ind w:left="42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36"/>
        </w:tabs>
        <w:ind w:left="4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2"/>
        </w:tabs>
        <w:ind w:left="57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8"/>
        </w:tabs>
        <w:ind w:left="6328" w:hanging="1800"/>
      </w:pPr>
      <w:rPr>
        <w:rFonts w:hint="default"/>
      </w:rPr>
    </w:lvl>
  </w:abstractNum>
  <w:abstractNum w:abstractNumId="13">
    <w:nsid w:val="63586658"/>
    <w:multiLevelType w:val="multilevel"/>
    <w:tmpl w:val="CC4057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color w:val="000000"/>
      </w:rPr>
    </w:lvl>
  </w:abstractNum>
  <w:abstractNum w:abstractNumId="14">
    <w:nsid w:val="6CAD7D8C"/>
    <w:multiLevelType w:val="hybridMultilevel"/>
    <w:tmpl w:val="70D03AE4"/>
    <w:lvl w:ilvl="0" w:tplc="03007F8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12"/>
  </w:num>
  <w:num w:numId="6">
    <w:abstractNumId w:val="3"/>
  </w:num>
  <w:num w:numId="7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1"/>
  </w:num>
  <w:num w:numId="10">
    <w:abstractNumId w:val="10"/>
  </w:num>
  <w:num w:numId="11">
    <w:abstractNumId w:val="0"/>
  </w:num>
  <w:num w:numId="12">
    <w:abstractNumId w:val="14"/>
  </w:num>
  <w:num w:numId="13">
    <w:abstractNumId w:val="9"/>
  </w:num>
  <w:num w:numId="14">
    <w:abstractNumId w:val="4"/>
  </w:num>
  <w:num w:numId="15">
    <w:abstractNumId w:val="2"/>
  </w:num>
  <w:num w:numId="16">
    <w:abstractNumId w:val="7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  <w15:person w15:author="Ferri Fatra">
    <w15:presenceInfo w15:providerId="Windows Live" w15:userId="ced307c3d497a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revisionView w:markup="0" w:comments="0" w:insDel="0" w:formatting="0" w:inkAnnotations="0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143"/>
    <w:rsid w:val="00004EA2"/>
    <w:rsid w:val="00005D2A"/>
    <w:rsid w:val="00006056"/>
    <w:rsid w:val="0005500C"/>
    <w:rsid w:val="00065DAB"/>
    <w:rsid w:val="00083E1E"/>
    <w:rsid w:val="000A5751"/>
    <w:rsid w:val="000C2994"/>
    <w:rsid w:val="000C796B"/>
    <w:rsid w:val="000E552E"/>
    <w:rsid w:val="00101867"/>
    <w:rsid w:val="001320B9"/>
    <w:rsid w:val="0019737C"/>
    <w:rsid w:val="001C69EB"/>
    <w:rsid w:val="001F5127"/>
    <w:rsid w:val="00234725"/>
    <w:rsid w:val="002356B1"/>
    <w:rsid w:val="00236BD9"/>
    <w:rsid w:val="00257A7B"/>
    <w:rsid w:val="002B738F"/>
    <w:rsid w:val="002B7ECC"/>
    <w:rsid w:val="002E4F0C"/>
    <w:rsid w:val="003003E2"/>
    <w:rsid w:val="00347BF7"/>
    <w:rsid w:val="00363D75"/>
    <w:rsid w:val="00374994"/>
    <w:rsid w:val="00384413"/>
    <w:rsid w:val="003A6E89"/>
    <w:rsid w:val="003D0742"/>
    <w:rsid w:val="003D79F6"/>
    <w:rsid w:val="003F556B"/>
    <w:rsid w:val="0040051D"/>
    <w:rsid w:val="004076BC"/>
    <w:rsid w:val="00421CB4"/>
    <w:rsid w:val="004316B8"/>
    <w:rsid w:val="00446950"/>
    <w:rsid w:val="00493FED"/>
    <w:rsid w:val="00494E76"/>
    <w:rsid w:val="004B32BD"/>
    <w:rsid w:val="004D405C"/>
    <w:rsid w:val="004E0DCF"/>
    <w:rsid w:val="00520925"/>
    <w:rsid w:val="00533D85"/>
    <w:rsid w:val="00543CF4"/>
    <w:rsid w:val="005B1143"/>
    <w:rsid w:val="005B6F79"/>
    <w:rsid w:val="005E3A98"/>
    <w:rsid w:val="0060652E"/>
    <w:rsid w:val="006358BF"/>
    <w:rsid w:val="006371AA"/>
    <w:rsid w:val="006637E1"/>
    <w:rsid w:val="006663D1"/>
    <w:rsid w:val="006718B6"/>
    <w:rsid w:val="00677609"/>
    <w:rsid w:val="006B332B"/>
    <w:rsid w:val="006C0045"/>
    <w:rsid w:val="006D336E"/>
    <w:rsid w:val="006D4CD1"/>
    <w:rsid w:val="006D7E5A"/>
    <w:rsid w:val="006E3D97"/>
    <w:rsid w:val="00797F0F"/>
    <w:rsid w:val="007C1419"/>
    <w:rsid w:val="007E5FEA"/>
    <w:rsid w:val="007E6BA0"/>
    <w:rsid w:val="008035DE"/>
    <w:rsid w:val="00830408"/>
    <w:rsid w:val="00833EA2"/>
    <w:rsid w:val="00854E17"/>
    <w:rsid w:val="00891B12"/>
    <w:rsid w:val="008B69B5"/>
    <w:rsid w:val="008E5322"/>
    <w:rsid w:val="008F08A3"/>
    <w:rsid w:val="00904A54"/>
    <w:rsid w:val="00942928"/>
    <w:rsid w:val="009436CB"/>
    <w:rsid w:val="00952FF4"/>
    <w:rsid w:val="00A45E31"/>
    <w:rsid w:val="00A46742"/>
    <w:rsid w:val="00A61444"/>
    <w:rsid w:val="00A77E0D"/>
    <w:rsid w:val="00AA129A"/>
    <w:rsid w:val="00AB295E"/>
    <w:rsid w:val="00AE2991"/>
    <w:rsid w:val="00B02666"/>
    <w:rsid w:val="00B32473"/>
    <w:rsid w:val="00B46550"/>
    <w:rsid w:val="00B501BC"/>
    <w:rsid w:val="00B51DF2"/>
    <w:rsid w:val="00B713C4"/>
    <w:rsid w:val="00B76C6F"/>
    <w:rsid w:val="00B909FE"/>
    <w:rsid w:val="00B9341E"/>
    <w:rsid w:val="00BE13AB"/>
    <w:rsid w:val="00C01B21"/>
    <w:rsid w:val="00C075B7"/>
    <w:rsid w:val="00C301DA"/>
    <w:rsid w:val="00C60E8F"/>
    <w:rsid w:val="00C80613"/>
    <w:rsid w:val="00CA0DB6"/>
    <w:rsid w:val="00CA1800"/>
    <w:rsid w:val="00CA4DDE"/>
    <w:rsid w:val="00CD219B"/>
    <w:rsid w:val="00CD751A"/>
    <w:rsid w:val="00CE1CDD"/>
    <w:rsid w:val="00CE69C0"/>
    <w:rsid w:val="00CF1894"/>
    <w:rsid w:val="00D10904"/>
    <w:rsid w:val="00D11DA4"/>
    <w:rsid w:val="00D818DD"/>
    <w:rsid w:val="00D97540"/>
    <w:rsid w:val="00DD3122"/>
    <w:rsid w:val="00E773E4"/>
    <w:rsid w:val="00E97740"/>
    <w:rsid w:val="00F36712"/>
    <w:rsid w:val="00F81F80"/>
    <w:rsid w:val="00FB0CBF"/>
    <w:rsid w:val="00FC6727"/>
    <w:rsid w:val="00FF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28FAB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B1143"/>
    <w:pPr>
      <w:keepNext/>
      <w:numPr>
        <w:numId w:val="1"/>
      </w:numPr>
      <w:ind w:right="924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rsid w:val="005B1143"/>
    <w:pPr>
      <w:keepNext/>
      <w:numPr>
        <w:ilvl w:val="1"/>
        <w:numId w:val="1"/>
      </w:numPr>
      <w:spacing w:line="360" w:lineRule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5B114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B1143"/>
    <w:pPr>
      <w:keepNext/>
      <w:numPr>
        <w:ilvl w:val="3"/>
        <w:numId w:val="1"/>
      </w:numPr>
      <w:tabs>
        <w:tab w:val="left" w:pos="7650"/>
      </w:tabs>
      <w:outlineLvl w:val="3"/>
    </w:pPr>
    <w:rPr>
      <w:rFonts w:ascii="Arial" w:hAnsi="Arial"/>
      <w:b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5B114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B1143"/>
    <w:pPr>
      <w:keepNext/>
      <w:numPr>
        <w:ilvl w:val="5"/>
        <w:numId w:val="1"/>
      </w:numPr>
      <w:spacing w:line="300" w:lineRule="auto"/>
      <w:outlineLvl w:val="5"/>
    </w:pPr>
    <w:rPr>
      <w:rFonts w:ascii="Arial" w:hAnsi="Arial"/>
      <w:b/>
      <w:sz w:val="20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5B1143"/>
    <w:pPr>
      <w:keepNext/>
      <w:numPr>
        <w:ilvl w:val="6"/>
        <w:numId w:val="1"/>
      </w:numPr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5B114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B1143"/>
    <w:pPr>
      <w:keepNext/>
      <w:numPr>
        <w:ilvl w:val="8"/>
        <w:numId w:val="1"/>
      </w:numPr>
      <w:jc w:val="center"/>
      <w:outlineLvl w:val="8"/>
    </w:pPr>
    <w:rPr>
      <w:rFonts w:ascii="Arial" w:hAnsi="Arial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Char Char,Header Char Char Char"/>
    <w:basedOn w:val="Normal"/>
    <w:link w:val="HeaderChar"/>
    <w:uiPriority w:val="99"/>
    <w:unhideWhenUsed/>
    <w:rsid w:val="005B1143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eader Char Char Char1,Header Char Char Char Char"/>
    <w:basedOn w:val="DefaultParagraphFont"/>
    <w:link w:val="Header"/>
    <w:uiPriority w:val="99"/>
    <w:rsid w:val="005B1143"/>
  </w:style>
  <w:style w:type="paragraph" w:styleId="Footer">
    <w:name w:val="footer"/>
    <w:basedOn w:val="Normal"/>
    <w:link w:val="FooterChar"/>
    <w:unhideWhenUsed/>
    <w:rsid w:val="005B11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143"/>
  </w:style>
  <w:style w:type="character" w:styleId="PageNumber">
    <w:name w:val="page number"/>
    <w:basedOn w:val="DefaultParagraphFont"/>
    <w:rsid w:val="005B1143"/>
  </w:style>
  <w:style w:type="character" w:customStyle="1" w:styleId="Heading1Char">
    <w:name w:val="Heading 1 Char"/>
    <w:basedOn w:val="DefaultParagraphFont"/>
    <w:link w:val="Heading1"/>
    <w:rsid w:val="005B1143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5B1143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5B1143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5B1143"/>
    <w:rPr>
      <w:rFonts w:ascii="Arial" w:eastAsia="Times New Roman" w:hAnsi="Arial" w:cs="Times New Roman"/>
      <w:b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5B114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5B1143"/>
    <w:rPr>
      <w:rFonts w:ascii="Arial" w:eastAsia="Times New Roman" w:hAnsi="Arial" w:cs="Times New Roman"/>
      <w:b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5B114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5B1143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5B1143"/>
    <w:rPr>
      <w:rFonts w:ascii="Arial" w:eastAsia="Times New Roman" w:hAnsi="Arial" w:cs="Times New Roman"/>
      <w:b/>
      <w:sz w:val="40"/>
      <w:szCs w:val="24"/>
      <w:lang w:val="en-US"/>
    </w:rPr>
  </w:style>
  <w:style w:type="paragraph" w:styleId="BodyText3">
    <w:name w:val="Body Text 3"/>
    <w:basedOn w:val="Normal"/>
    <w:link w:val="BodyText3Char"/>
    <w:rsid w:val="005B1143"/>
    <w:pPr>
      <w:jc w:val="center"/>
    </w:pPr>
    <w:rPr>
      <w:rFonts w:ascii="Book Antiqua" w:hAnsi="Book Antiqua"/>
      <w:b/>
      <w:bCs/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rsid w:val="005B1143"/>
    <w:rPr>
      <w:rFonts w:ascii="Book Antiqua" w:eastAsia="Times New Roman" w:hAnsi="Book Antiqua" w:cs="Times New Roman"/>
      <w:b/>
      <w:bCs/>
      <w:i/>
      <w:iCs/>
      <w:szCs w:val="24"/>
      <w:lang w:val="en-US"/>
    </w:rPr>
  </w:style>
  <w:style w:type="paragraph" w:styleId="BodyTextIndent">
    <w:name w:val="Body Text Indent"/>
    <w:basedOn w:val="Normal"/>
    <w:link w:val="BodyTextIndentChar"/>
    <w:unhideWhenUsed/>
    <w:rsid w:val="005B11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B11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5B11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B11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B11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B1143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B11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nhideWhenUsed/>
    <w:rsid w:val="0019737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73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nhideWhenUsed/>
    <w:rsid w:val="001973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737C"/>
    <w:rPr>
      <w:rFonts w:ascii="Tahoma" w:eastAsia="Times New Roman" w:hAnsi="Tahoma" w:cs="Tahoma"/>
      <w:sz w:val="16"/>
      <w:szCs w:val="16"/>
      <w:lang w:val="en-US"/>
    </w:rPr>
  </w:style>
  <w:style w:type="character" w:customStyle="1" w:styleId="hps">
    <w:name w:val="hps"/>
    <w:basedOn w:val="DefaultParagraphFont"/>
    <w:rsid w:val="0019737C"/>
  </w:style>
  <w:style w:type="paragraph" w:styleId="ListParagraph">
    <w:name w:val="List Paragraph"/>
    <w:basedOn w:val="Normal"/>
    <w:uiPriority w:val="34"/>
    <w:qFormat/>
    <w:rsid w:val="0019737C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iPriority w:val="99"/>
    <w:unhideWhenUsed/>
    <w:rsid w:val="0019737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737C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CharacterStyle2">
    <w:name w:val="Character Style 2"/>
    <w:uiPriority w:val="99"/>
    <w:rsid w:val="0019737C"/>
    <w:rPr>
      <w:sz w:val="20"/>
    </w:rPr>
  </w:style>
  <w:style w:type="paragraph" w:customStyle="1" w:styleId="Style31">
    <w:name w:val="Style 31"/>
    <w:basedOn w:val="Normal"/>
    <w:uiPriority w:val="99"/>
    <w:rsid w:val="0019737C"/>
    <w:pPr>
      <w:widowControl w:val="0"/>
      <w:autoSpaceDE w:val="0"/>
      <w:autoSpaceDN w:val="0"/>
      <w:ind w:left="252"/>
    </w:pPr>
    <w:rPr>
      <w:rFonts w:ascii="Tahoma" w:hAnsi="Tahoma" w:cs="Tahoma"/>
      <w:sz w:val="19"/>
      <w:szCs w:val="19"/>
      <w:lang w:val="id-ID" w:eastAsia="id-ID"/>
    </w:rPr>
  </w:style>
  <w:style w:type="character" w:customStyle="1" w:styleId="CharacterStyle4">
    <w:name w:val="Character Style 4"/>
    <w:uiPriority w:val="99"/>
    <w:rsid w:val="0019737C"/>
    <w:rPr>
      <w:rFonts w:ascii="Tahoma" w:hAnsi="Tahoma"/>
      <w:sz w:val="19"/>
    </w:rPr>
  </w:style>
  <w:style w:type="character" w:customStyle="1" w:styleId="CharacterStyle1">
    <w:name w:val="Character Style 1"/>
    <w:uiPriority w:val="99"/>
    <w:rsid w:val="0019737C"/>
    <w:rPr>
      <w:rFonts w:ascii="Tahoma" w:hAnsi="Tahoma"/>
      <w:sz w:val="27"/>
    </w:rPr>
  </w:style>
  <w:style w:type="paragraph" w:customStyle="1" w:styleId="Style20">
    <w:name w:val="Style 2"/>
    <w:basedOn w:val="Normal"/>
    <w:uiPriority w:val="99"/>
    <w:rsid w:val="0019737C"/>
    <w:pPr>
      <w:widowControl w:val="0"/>
      <w:autoSpaceDE w:val="0"/>
      <w:autoSpaceDN w:val="0"/>
      <w:adjustRightInd w:val="0"/>
    </w:pPr>
    <w:rPr>
      <w:sz w:val="20"/>
      <w:szCs w:val="20"/>
      <w:lang w:val="id-ID" w:eastAsia="id-ID"/>
    </w:rPr>
  </w:style>
  <w:style w:type="paragraph" w:customStyle="1" w:styleId="Style33">
    <w:name w:val="Style 33"/>
    <w:basedOn w:val="Normal"/>
    <w:uiPriority w:val="99"/>
    <w:rsid w:val="0019737C"/>
    <w:pPr>
      <w:widowControl w:val="0"/>
      <w:autoSpaceDE w:val="0"/>
      <w:autoSpaceDN w:val="0"/>
      <w:ind w:left="540"/>
    </w:pPr>
    <w:rPr>
      <w:rFonts w:ascii="Tahoma" w:hAnsi="Tahoma" w:cs="Tahoma"/>
      <w:sz w:val="20"/>
      <w:szCs w:val="20"/>
      <w:lang w:val="id-ID" w:eastAsia="id-ID"/>
    </w:rPr>
  </w:style>
  <w:style w:type="character" w:customStyle="1" w:styleId="CharacterStyle3">
    <w:name w:val="Character Style 3"/>
    <w:uiPriority w:val="99"/>
    <w:rsid w:val="0019737C"/>
    <w:rPr>
      <w:rFonts w:ascii="Tahoma" w:hAnsi="Tahoma"/>
      <w:sz w:val="20"/>
    </w:rPr>
  </w:style>
  <w:style w:type="paragraph" w:customStyle="1" w:styleId="Style30">
    <w:name w:val="Style 30"/>
    <w:basedOn w:val="Normal"/>
    <w:uiPriority w:val="99"/>
    <w:rsid w:val="0019737C"/>
    <w:pPr>
      <w:widowControl w:val="0"/>
      <w:autoSpaceDE w:val="0"/>
      <w:autoSpaceDN w:val="0"/>
      <w:ind w:left="1728"/>
    </w:pPr>
    <w:rPr>
      <w:rFonts w:ascii="Tahoma" w:hAnsi="Tahoma" w:cs="Tahoma"/>
      <w:b/>
      <w:bCs/>
      <w:sz w:val="21"/>
      <w:szCs w:val="21"/>
      <w:lang w:val="id-ID" w:eastAsia="id-ID"/>
    </w:rPr>
  </w:style>
  <w:style w:type="character" w:customStyle="1" w:styleId="CharacterStyle5">
    <w:name w:val="Character Style 5"/>
    <w:uiPriority w:val="99"/>
    <w:rsid w:val="0019737C"/>
    <w:rPr>
      <w:rFonts w:ascii="Tahoma" w:hAnsi="Tahoma"/>
      <w:b/>
      <w:sz w:val="21"/>
    </w:rPr>
  </w:style>
  <w:style w:type="paragraph" w:customStyle="1" w:styleId="Style29">
    <w:name w:val="Style 29"/>
    <w:basedOn w:val="Normal"/>
    <w:uiPriority w:val="99"/>
    <w:rsid w:val="0019737C"/>
    <w:pPr>
      <w:widowControl w:val="0"/>
      <w:autoSpaceDE w:val="0"/>
      <w:autoSpaceDN w:val="0"/>
      <w:ind w:left="1944" w:right="288" w:hanging="360"/>
    </w:pPr>
    <w:rPr>
      <w:rFonts w:ascii="Tahoma" w:hAnsi="Tahoma" w:cs="Tahoma"/>
      <w:sz w:val="21"/>
      <w:szCs w:val="21"/>
      <w:lang w:val="id-ID" w:eastAsia="id-ID"/>
    </w:rPr>
  </w:style>
  <w:style w:type="character" w:customStyle="1" w:styleId="CharacterStyle6">
    <w:name w:val="Character Style 6"/>
    <w:uiPriority w:val="99"/>
    <w:rsid w:val="0019737C"/>
    <w:rPr>
      <w:rFonts w:ascii="Tahoma" w:hAnsi="Tahoma"/>
      <w:sz w:val="21"/>
    </w:rPr>
  </w:style>
  <w:style w:type="paragraph" w:customStyle="1" w:styleId="Style32">
    <w:name w:val="Style 32"/>
    <w:basedOn w:val="Normal"/>
    <w:uiPriority w:val="99"/>
    <w:rsid w:val="0019737C"/>
    <w:pPr>
      <w:widowControl w:val="0"/>
      <w:autoSpaceDE w:val="0"/>
      <w:autoSpaceDN w:val="0"/>
      <w:spacing w:before="288"/>
      <w:ind w:left="1944" w:right="144" w:hanging="360"/>
      <w:jc w:val="both"/>
    </w:pPr>
    <w:rPr>
      <w:rFonts w:ascii="Tahoma" w:hAnsi="Tahoma" w:cs="Tahoma"/>
      <w:sz w:val="21"/>
      <w:szCs w:val="21"/>
      <w:lang w:val="id-ID" w:eastAsia="id-ID"/>
    </w:rPr>
  </w:style>
  <w:style w:type="paragraph" w:customStyle="1" w:styleId="Style22">
    <w:name w:val="Style 22"/>
    <w:basedOn w:val="Normal"/>
    <w:uiPriority w:val="99"/>
    <w:rsid w:val="0019737C"/>
    <w:pPr>
      <w:widowControl w:val="0"/>
      <w:autoSpaceDE w:val="0"/>
      <w:autoSpaceDN w:val="0"/>
      <w:ind w:left="864" w:right="144"/>
      <w:jc w:val="both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8">
    <w:name w:val="Style 8"/>
    <w:basedOn w:val="Normal"/>
    <w:uiPriority w:val="99"/>
    <w:rsid w:val="0019737C"/>
    <w:pPr>
      <w:widowControl w:val="0"/>
      <w:autoSpaceDE w:val="0"/>
      <w:autoSpaceDN w:val="0"/>
      <w:ind w:left="2232" w:right="72" w:hanging="360"/>
      <w:jc w:val="both"/>
    </w:pPr>
    <w:rPr>
      <w:rFonts w:ascii="Tahoma" w:hAnsi="Tahoma" w:cs="Tahoma"/>
      <w:sz w:val="22"/>
      <w:szCs w:val="22"/>
      <w:lang w:val="id-ID" w:eastAsia="id-ID"/>
    </w:rPr>
  </w:style>
  <w:style w:type="character" w:customStyle="1" w:styleId="CharacterStyle7">
    <w:name w:val="Character Style 7"/>
    <w:uiPriority w:val="99"/>
    <w:rsid w:val="0019737C"/>
    <w:rPr>
      <w:rFonts w:ascii="Tahoma" w:hAnsi="Tahoma"/>
      <w:sz w:val="22"/>
    </w:rPr>
  </w:style>
  <w:style w:type="paragraph" w:customStyle="1" w:styleId="Style34">
    <w:name w:val="Style 34"/>
    <w:basedOn w:val="Normal"/>
    <w:uiPriority w:val="99"/>
    <w:rsid w:val="0019737C"/>
    <w:pPr>
      <w:widowControl w:val="0"/>
      <w:autoSpaceDE w:val="0"/>
      <w:autoSpaceDN w:val="0"/>
      <w:ind w:left="1800" w:right="72"/>
      <w:jc w:val="both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10">
    <w:name w:val="Style 10"/>
    <w:basedOn w:val="Normal"/>
    <w:uiPriority w:val="99"/>
    <w:rsid w:val="0019737C"/>
    <w:pPr>
      <w:widowControl w:val="0"/>
      <w:autoSpaceDE w:val="0"/>
      <w:autoSpaceDN w:val="0"/>
      <w:spacing w:before="216"/>
      <w:ind w:left="1800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24">
    <w:name w:val="Style 24"/>
    <w:basedOn w:val="Normal"/>
    <w:uiPriority w:val="99"/>
    <w:rsid w:val="0019737C"/>
    <w:pPr>
      <w:widowControl w:val="0"/>
      <w:autoSpaceDE w:val="0"/>
      <w:autoSpaceDN w:val="0"/>
      <w:spacing w:before="252"/>
      <w:ind w:left="864" w:right="144"/>
      <w:jc w:val="both"/>
    </w:pPr>
    <w:rPr>
      <w:rFonts w:ascii="Verdana" w:hAnsi="Verdana" w:cs="Verdana"/>
      <w:sz w:val="22"/>
      <w:szCs w:val="22"/>
      <w:lang w:val="id-ID" w:eastAsia="id-ID"/>
    </w:rPr>
  </w:style>
  <w:style w:type="paragraph" w:customStyle="1" w:styleId="Style11">
    <w:name w:val="Style 11"/>
    <w:basedOn w:val="Normal"/>
    <w:uiPriority w:val="99"/>
    <w:rsid w:val="0019737C"/>
    <w:pPr>
      <w:widowControl w:val="0"/>
      <w:autoSpaceDE w:val="0"/>
      <w:autoSpaceDN w:val="0"/>
      <w:spacing w:before="288"/>
      <w:ind w:left="864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12">
    <w:name w:val="Style 12"/>
    <w:basedOn w:val="Normal"/>
    <w:uiPriority w:val="99"/>
    <w:rsid w:val="0019737C"/>
    <w:pPr>
      <w:widowControl w:val="0"/>
      <w:autoSpaceDE w:val="0"/>
      <w:autoSpaceDN w:val="0"/>
      <w:spacing w:before="216"/>
      <w:ind w:left="1008"/>
    </w:pPr>
    <w:rPr>
      <w:rFonts w:ascii="Verdana" w:hAnsi="Verdana" w:cs="Verdana"/>
      <w:sz w:val="22"/>
      <w:szCs w:val="22"/>
      <w:lang w:val="id-ID" w:eastAsia="id-ID"/>
    </w:rPr>
  </w:style>
  <w:style w:type="character" w:customStyle="1" w:styleId="CharacterStyle8">
    <w:name w:val="Character Style 8"/>
    <w:uiPriority w:val="99"/>
    <w:rsid w:val="0019737C"/>
    <w:rPr>
      <w:rFonts w:ascii="Verdana" w:hAnsi="Verdana"/>
      <w:sz w:val="22"/>
    </w:rPr>
  </w:style>
  <w:style w:type="paragraph" w:customStyle="1" w:styleId="Style14">
    <w:name w:val="Style 14"/>
    <w:basedOn w:val="Normal"/>
    <w:uiPriority w:val="99"/>
    <w:rsid w:val="0019737C"/>
    <w:pPr>
      <w:widowControl w:val="0"/>
      <w:autoSpaceDE w:val="0"/>
      <w:autoSpaceDN w:val="0"/>
      <w:spacing w:before="252"/>
      <w:ind w:left="648"/>
      <w:jc w:val="both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15">
    <w:name w:val="Style 15"/>
    <w:basedOn w:val="Normal"/>
    <w:uiPriority w:val="99"/>
    <w:rsid w:val="0019737C"/>
    <w:pPr>
      <w:widowControl w:val="0"/>
      <w:autoSpaceDE w:val="0"/>
      <w:autoSpaceDN w:val="0"/>
      <w:ind w:left="1368" w:right="216"/>
      <w:jc w:val="both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18">
    <w:name w:val="Style 18"/>
    <w:basedOn w:val="Normal"/>
    <w:uiPriority w:val="99"/>
    <w:rsid w:val="0019737C"/>
    <w:pPr>
      <w:widowControl w:val="0"/>
      <w:autoSpaceDE w:val="0"/>
      <w:autoSpaceDN w:val="0"/>
      <w:ind w:left="2520" w:right="72"/>
      <w:jc w:val="both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19">
    <w:name w:val="Style 19"/>
    <w:basedOn w:val="Normal"/>
    <w:uiPriority w:val="99"/>
    <w:rsid w:val="0019737C"/>
    <w:pPr>
      <w:widowControl w:val="0"/>
      <w:autoSpaceDE w:val="0"/>
      <w:autoSpaceDN w:val="0"/>
      <w:spacing w:before="288"/>
      <w:ind w:left="648"/>
    </w:pPr>
    <w:rPr>
      <w:rFonts w:ascii="Tahoma" w:hAnsi="Tahoma" w:cs="Tahoma"/>
      <w:sz w:val="21"/>
      <w:szCs w:val="21"/>
      <w:lang w:val="id-ID" w:eastAsia="id-ID"/>
    </w:rPr>
  </w:style>
  <w:style w:type="paragraph" w:customStyle="1" w:styleId="Judulsub">
    <w:name w:val="Judulsub"/>
    <w:basedOn w:val="Normal"/>
    <w:rsid w:val="0019737C"/>
    <w:pPr>
      <w:numPr>
        <w:ilvl w:val="1"/>
        <w:numId w:val="2"/>
      </w:numPr>
      <w:tabs>
        <w:tab w:val="clear" w:pos="792"/>
        <w:tab w:val="num" w:pos="900"/>
      </w:tabs>
      <w:spacing w:before="20" w:after="20" w:line="288" w:lineRule="auto"/>
      <w:ind w:left="900" w:hanging="900"/>
      <w:jc w:val="both"/>
    </w:pPr>
    <w:rPr>
      <w:rFonts w:ascii="Arial" w:eastAsia="MS Mincho" w:hAnsi="Arial" w:cs="Arial"/>
      <w:szCs w:val="20"/>
    </w:rPr>
  </w:style>
  <w:style w:type="paragraph" w:customStyle="1" w:styleId="Judulsub1">
    <w:name w:val="Judulsub1"/>
    <w:basedOn w:val="Judulsub"/>
    <w:rsid w:val="0019737C"/>
    <w:pPr>
      <w:numPr>
        <w:ilvl w:val="2"/>
      </w:numPr>
      <w:tabs>
        <w:tab w:val="clear" w:pos="1224"/>
        <w:tab w:val="num" w:pos="1890"/>
      </w:tabs>
      <w:ind w:left="1890" w:hanging="990"/>
    </w:pPr>
  </w:style>
  <w:style w:type="paragraph" w:customStyle="1" w:styleId="Judulsub2">
    <w:name w:val="Judulsub2"/>
    <w:basedOn w:val="Judulsub1"/>
    <w:rsid w:val="0019737C"/>
    <w:pPr>
      <w:numPr>
        <w:ilvl w:val="3"/>
      </w:numPr>
      <w:tabs>
        <w:tab w:val="clear" w:pos="1728"/>
        <w:tab w:val="num" w:pos="1890"/>
      </w:tabs>
      <w:ind w:left="1890" w:hanging="990"/>
    </w:pPr>
  </w:style>
  <w:style w:type="paragraph" w:customStyle="1" w:styleId="Style23">
    <w:name w:val="Style 23"/>
    <w:basedOn w:val="Normal"/>
    <w:uiPriority w:val="99"/>
    <w:rsid w:val="0019737C"/>
    <w:pPr>
      <w:widowControl w:val="0"/>
      <w:autoSpaceDE w:val="0"/>
      <w:autoSpaceDN w:val="0"/>
      <w:ind w:left="1728"/>
    </w:pPr>
    <w:rPr>
      <w:rFonts w:ascii="Verdana" w:hAnsi="Verdana" w:cs="Verdana"/>
      <w:sz w:val="22"/>
      <w:szCs w:val="22"/>
      <w:lang w:val="id-ID"/>
    </w:rPr>
  </w:style>
  <w:style w:type="paragraph" w:customStyle="1" w:styleId="BodyTextIndent0">
    <w:name w:val="Body Text Indent 0"/>
    <w:basedOn w:val="Normal"/>
    <w:rsid w:val="0019737C"/>
    <w:pPr>
      <w:spacing w:before="60" w:after="180" w:line="320" w:lineRule="atLeast"/>
      <w:ind w:left="558"/>
      <w:jc w:val="both"/>
    </w:pPr>
    <w:rPr>
      <w:rFonts w:ascii="Verdana" w:hAnsi="Verdana"/>
      <w:lang w:val="en-GB"/>
    </w:rPr>
  </w:style>
  <w:style w:type="paragraph" w:customStyle="1" w:styleId="QMTierII">
    <w:name w:val="QM Tier II"/>
    <w:basedOn w:val="Normal"/>
    <w:rsid w:val="0019737C"/>
    <w:pPr>
      <w:spacing w:before="40" w:after="80"/>
      <w:ind w:left="720"/>
    </w:pPr>
    <w:rPr>
      <w:rFonts w:ascii="Arial" w:eastAsia="MS Mincho" w:hAnsi="Arial"/>
      <w:sz w:val="22"/>
      <w:szCs w:val="20"/>
    </w:rPr>
  </w:style>
  <w:style w:type="character" w:styleId="FollowedHyperlink">
    <w:name w:val="FollowedHyperlink"/>
    <w:rsid w:val="0019737C"/>
    <w:rPr>
      <w:color w:val="800080"/>
      <w:u w:val="single"/>
    </w:rPr>
  </w:style>
  <w:style w:type="paragraph" w:styleId="BlockText">
    <w:name w:val="Block Text"/>
    <w:basedOn w:val="Normal"/>
    <w:rsid w:val="0019737C"/>
    <w:pPr>
      <w:ind w:left="450" w:right="216" w:hanging="450"/>
      <w:jc w:val="both"/>
    </w:pPr>
    <w:rPr>
      <w:sz w:val="20"/>
      <w:szCs w:val="20"/>
    </w:rPr>
  </w:style>
  <w:style w:type="paragraph" w:customStyle="1" w:styleId="d">
    <w:name w:val="d"/>
    <w:basedOn w:val="BlockText"/>
    <w:rsid w:val="0019737C"/>
    <w:pPr>
      <w:spacing w:line="360" w:lineRule="auto"/>
      <w:ind w:left="602" w:right="156" w:hanging="30"/>
    </w:pPr>
    <w:rPr>
      <w:b/>
      <w:bCs/>
      <w:sz w:val="24"/>
    </w:rPr>
  </w:style>
  <w:style w:type="paragraph" w:customStyle="1" w:styleId="Style1">
    <w:name w:val="Style1"/>
    <w:basedOn w:val="Normal"/>
    <w:rsid w:val="0019737C"/>
    <w:pPr>
      <w:numPr>
        <w:numId w:val="3"/>
      </w:numPr>
      <w:jc w:val="both"/>
    </w:pPr>
    <w:rPr>
      <w:rFonts w:ascii="Humanst521 BT" w:hAnsi="Humanst521 BT" w:cs="Tahoma"/>
      <w:b/>
      <w:szCs w:val="20"/>
      <w:lang w:val="id-ID"/>
    </w:rPr>
  </w:style>
  <w:style w:type="paragraph" w:customStyle="1" w:styleId="Style2">
    <w:name w:val="Style2"/>
    <w:basedOn w:val="Normal"/>
    <w:rsid w:val="0019737C"/>
    <w:pPr>
      <w:numPr>
        <w:ilvl w:val="1"/>
        <w:numId w:val="3"/>
      </w:numPr>
      <w:jc w:val="both"/>
    </w:pPr>
    <w:rPr>
      <w:rFonts w:ascii="Humanst521 BT" w:hAnsi="Humanst521 BT" w:cs="Tahoma"/>
      <w:b/>
      <w:szCs w:val="20"/>
      <w:lang w:val="id-ID"/>
    </w:rPr>
  </w:style>
  <w:style w:type="paragraph" w:customStyle="1" w:styleId="Style3">
    <w:name w:val="Style3"/>
    <w:basedOn w:val="BodyText"/>
    <w:rsid w:val="0019737C"/>
    <w:pPr>
      <w:widowControl w:val="0"/>
      <w:numPr>
        <w:ilvl w:val="2"/>
        <w:numId w:val="3"/>
      </w:numPr>
      <w:spacing w:after="0"/>
      <w:jc w:val="both"/>
    </w:pPr>
    <w:rPr>
      <w:rFonts w:ascii="Humanst521 BT" w:eastAsia="MS Gothic" w:hAnsi="Humanst521 BT" w:cs="Tahoma"/>
      <w:b/>
      <w:kern w:val="2"/>
      <w:szCs w:val="20"/>
      <w:lang w:val="id-ID"/>
    </w:rPr>
  </w:style>
  <w:style w:type="paragraph" w:styleId="Date">
    <w:name w:val="Date"/>
    <w:basedOn w:val="Normal"/>
    <w:next w:val="Normal"/>
    <w:link w:val="DateChar"/>
    <w:rsid w:val="0019737C"/>
    <w:pPr>
      <w:widowControl w:val="0"/>
      <w:spacing w:line="360" w:lineRule="atLeast"/>
      <w:jc w:val="both"/>
    </w:pPr>
    <w:rPr>
      <w:rFonts w:eastAsia="Mincho"/>
      <w:szCs w:val="20"/>
      <w:lang w:val="id-ID"/>
    </w:rPr>
  </w:style>
  <w:style w:type="character" w:customStyle="1" w:styleId="DateChar">
    <w:name w:val="Date Char"/>
    <w:basedOn w:val="DefaultParagraphFont"/>
    <w:link w:val="Date"/>
    <w:rsid w:val="0019737C"/>
    <w:rPr>
      <w:rFonts w:ascii="Times New Roman" w:eastAsia="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D11DA4"/>
    <w:pPr>
      <w:ind w:left="142" w:right="143"/>
      <w:jc w:val="center"/>
    </w:pPr>
    <w:rPr>
      <w:b/>
      <w:bCs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D11DA4"/>
    <w:rPr>
      <w:rFonts w:ascii="Times New Roman" w:eastAsia="Times New Roman" w:hAnsi="Times New Roman"/>
      <w:b/>
      <w:bCs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B1143"/>
    <w:pPr>
      <w:keepNext/>
      <w:numPr>
        <w:numId w:val="1"/>
      </w:numPr>
      <w:ind w:right="924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rsid w:val="005B1143"/>
    <w:pPr>
      <w:keepNext/>
      <w:numPr>
        <w:ilvl w:val="1"/>
        <w:numId w:val="1"/>
      </w:numPr>
      <w:spacing w:line="360" w:lineRule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5B114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B1143"/>
    <w:pPr>
      <w:keepNext/>
      <w:numPr>
        <w:ilvl w:val="3"/>
        <w:numId w:val="1"/>
      </w:numPr>
      <w:tabs>
        <w:tab w:val="left" w:pos="7650"/>
      </w:tabs>
      <w:outlineLvl w:val="3"/>
    </w:pPr>
    <w:rPr>
      <w:rFonts w:ascii="Arial" w:hAnsi="Arial"/>
      <w:b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5B114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B1143"/>
    <w:pPr>
      <w:keepNext/>
      <w:numPr>
        <w:ilvl w:val="5"/>
        <w:numId w:val="1"/>
      </w:numPr>
      <w:spacing w:line="300" w:lineRule="auto"/>
      <w:outlineLvl w:val="5"/>
    </w:pPr>
    <w:rPr>
      <w:rFonts w:ascii="Arial" w:hAnsi="Arial"/>
      <w:b/>
      <w:sz w:val="20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5B1143"/>
    <w:pPr>
      <w:keepNext/>
      <w:numPr>
        <w:ilvl w:val="6"/>
        <w:numId w:val="1"/>
      </w:numPr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5B114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B1143"/>
    <w:pPr>
      <w:keepNext/>
      <w:numPr>
        <w:ilvl w:val="8"/>
        <w:numId w:val="1"/>
      </w:numPr>
      <w:jc w:val="center"/>
      <w:outlineLvl w:val="8"/>
    </w:pPr>
    <w:rPr>
      <w:rFonts w:ascii="Arial" w:hAnsi="Arial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Char Char,Header Char Char Char"/>
    <w:basedOn w:val="Normal"/>
    <w:link w:val="HeaderChar"/>
    <w:uiPriority w:val="99"/>
    <w:unhideWhenUsed/>
    <w:rsid w:val="005B1143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eader Char Char Char1,Header Char Char Char Char"/>
    <w:basedOn w:val="DefaultParagraphFont"/>
    <w:link w:val="Header"/>
    <w:uiPriority w:val="99"/>
    <w:rsid w:val="005B1143"/>
  </w:style>
  <w:style w:type="paragraph" w:styleId="Footer">
    <w:name w:val="footer"/>
    <w:basedOn w:val="Normal"/>
    <w:link w:val="FooterChar"/>
    <w:unhideWhenUsed/>
    <w:rsid w:val="005B11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143"/>
  </w:style>
  <w:style w:type="character" w:styleId="PageNumber">
    <w:name w:val="page number"/>
    <w:basedOn w:val="DefaultParagraphFont"/>
    <w:rsid w:val="005B1143"/>
  </w:style>
  <w:style w:type="character" w:customStyle="1" w:styleId="Heading1Char">
    <w:name w:val="Heading 1 Char"/>
    <w:basedOn w:val="DefaultParagraphFont"/>
    <w:link w:val="Heading1"/>
    <w:rsid w:val="005B1143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5B1143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5B1143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5B1143"/>
    <w:rPr>
      <w:rFonts w:ascii="Arial" w:eastAsia="Times New Roman" w:hAnsi="Arial" w:cs="Times New Roman"/>
      <w:b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5B114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5B1143"/>
    <w:rPr>
      <w:rFonts w:ascii="Arial" w:eastAsia="Times New Roman" w:hAnsi="Arial" w:cs="Times New Roman"/>
      <w:b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5B114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5B1143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5B1143"/>
    <w:rPr>
      <w:rFonts w:ascii="Arial" w:eastAsia="Times New Roman" w:hAnsi="Arial" w:cs="Times New Roman"/>
      <w:b/>
      <w:sz w:val="40"/>
      <w:szCs w:val="24"/>
      <w:lang w:val="en-US"/>
    </w:rPr>
  </w:style>
  <w:style w:type="paragraph" w:styleId="BodyText3">
    <w:name w:val="Body Text 3"/>
    <w:basedOn w:val="Normal"/>
    <w:link w:val="BodyText3Char"/>
    <w:rsid w:val="005B1143"/>
    <w:pPr>
      <w:jc w:val="center"/>
    </w:pPr>
    <w:rPr>
      <w:rFonts w:ascii="Book Antiqua" w:hAnsi="Book Antiqua"/>
      <w:b/>
      <w:bCs/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rsid w:val="005B1143"/>
    <w:rPr>
      <w:rFonts w:ascii="Book Antiqua" w:eastAsia="Times New Roman" w:hAnsi="Book Antiqua" w:cs="Times New Roman"/>
      <w:b/>
      <w:bCs/>
      <w:i/>
      <w:iCs/>
      <w:szCs w:val="24"/>
      <w:lang w:val="en-US"/>
    </w:rPr>
  </w:style>
  <w:style w:type="paragraph" w:styleId="BodyTextIndent">
    <w:name w:val="Body Text Indent"/>
    <w:basedOn w:val="Normal"/>
    <w:link w:val="BodyTextIndentChar"/>
    <w:unhideWhenUsed/>
    <w:rsid w:val="005B11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B11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5B11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B11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B11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B1143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B11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nhideWhenUsed/>
    <w:rsid w:val="0019737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73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nhideWhenUsed/>
    <w:rsid w:val="001973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737C"/>
    <w:rPr>
      <w:rFonts w:ascii="Tahoma" w:eastAsia="Times New Roman" w:hAnsi="Tahoma" w:cs="Tahoma"/>
      <w:sz w:val="16"/>
      <w:szCs w:val="16"/>
      <w:lang w:val="en-US"/>
    </w:rPr>
  </w:style>
  <w:style w:type="character" w:customStyle="1" w:styleId="hps">
    <w:name w:val="hps"/>
    <w:basedOn w:val="DefaultParagraphFont"/>
    <w:rsid w:val="0019737C"/>
  </w:style>
  <w:style w:type="paragraph" w:styleId="ListParagraph">
    <w:name w:val="List Paragraph"/>
    <w:basedOn w:val="Normal"/>
    <w:uiPriority w:val="34"/>
    <w:qFormat/>
    <w:rsid w:val="0019737C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iPriority w:val="99"/>
    <w:unhideWhenUsed/>
    <w:rsid w:val="0019737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737C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CharacterStyle2">
    <w:name w:val="Character Style 2"/>
    <w:uiPriority w:val="99"/>
    <w:rsid w:val="0019737C"/>
    <w:rPr>
      <w:sz w:val="20"/>
    </w:rPr>
  </w:style>
  <w:style w:type="paragraph" w:customStyle="1" w:styleId="Style31">
    <w:name w:val="Style 31"/>
    <w:basedOn w:val="Normal"/>
    <w:uiPriority w:val="99"/>
    <w:rsid w:val="0019737C"/>
    <w:pPr>
      <w:widowControl w:val="0"/>
      <w:autoSpaceDE w:val="0"/>
      <w:autoSpaceDN w:val="0"/>
      <w:ind w:left="252"/>
    </w:pPr>
    <w:rPr>
      <w:rFonts w:ascii="Tahoma" w:hAnsi="Tahoma" w:cs="Tahoma"/>
      <w:sz w:val="19"/>
      <w:szCs w:val="19"/>
      <w:lang w:val="id-ID" w:eastAsia="id-ID"/>
    </w:rPr>
  </w:style>
  <w:style w:type="character" w:customStyle="1" w:styleId="CharacterStyle4">
    <w:name w:val="Character Style 4"/>
    <w:uiPriority w:val="99"/>
    <w:rsid w:val="0019737C"/>
    <w:rPr>
      <w:rFonts w:ascii="Tahoma" w:hAnsi="Tahoma"/>
      <w:sz w:val="19"/>
    </w:rPr>
  </w:style>
  <w:style w:type="character" w:customStyle="1" w:styleId="CharacterStyle1">
    <w:name w:val="Character Style 1"/>
    <w:uiPriority w:val="99"/>
    <w:rsid w:val="0019737C"/>
    <w:rPr>
      <w:rFonts w:ascii="Tahoma" w:hAnsi="Tahoma"/>
      <w:sz w:val="27"/>
    </w:rPr>
  </w:style>
  <w:style w:type="paragraph" w:customStyle="1" w:styleId="Style20">
    <w:name w:val="Style 2"/>
    <w:basedOn w:val="Normal"/>
    <w:uiPriority w:val="99"/>
    <w:rsid w:val="0019737C"/>
    <w:pPr>
      <w:widowControl w:val="0"/>
      <w:autoSpaceDE w:val="0"/>
      <w:autoSpaceDN w:val="0"/>
      <w:adjustRightInd w:val="0"/>
    </w:pPr>
    <w:rPr>
      <w:sz w:val="20"/>
      <w:szCs w:val="20"/>
      <w:lang w:val="id-ID" w:eastAsia="id-ID"/>
    </w:rPr>
  </w:style>
  <w:style w:type="paragraph" w:customStyle="1" w:styleId="Style33">
    <w:name w:val="Style 33"/>
    <w:basedOn w:val="Normal"/>
    <w:uiPriority w:val="99"/>
    <w:rsid w:val="0019737C"/>
    <w:pPr>
      <w:widowControl w:val="0"/>
      <w:autoSpaceDE w:val="0"/>
      <w:autoSpaceDN w:val="0"/>
      <w:ind w:left="540"/>
    </w:pPr>
    <w:rPr>
      <w:rFonts w:ascii="Tahoma" w:hAnsi="Tahoma" w:cs="Tahoma"/>
      <w:sz w:val="20"/>
      <w:szCs w:val="20"/>
      <w:lang w:val="id-ID" w:eastAsia="id-ID"/>
    </w:rPr>
  </w:style>
  <w:style w:type="character" w:customStyle="1" w:styleId="CharacterStyle3">
    <w:name w:val="Character Style 3"/>
    <w:uiPriority w:val="99"/>
    <w:rsid w:val="0019737C"/>
    <w:rPr>
      <w:rFonts w:ascii="Tahoma" w:hAnsi="Tahoma"/>
      <w:sz w:val="20"/>
    </w:rPr>
  </w:style>
  <w:style w:type="paragraph" w:customStyle="1" w:styleId="Style30">
    <w:name w:val="Style 30"/>
    <w:basedOn w:val="Normal"/>
    <w:uiPriority w:val="99"/>
    <w:rsid w:val="0019737C"/>
    <w:pPr>
      <w:widowControl w:val="0"/>
      <w:autoSpaceDE w:val="0"/>
      <w:autoSpaceDN w:val="0"/>
      <w:ind w:left="1728"/>
    </w:pPr>
    <w:rPr>
      <w:rFonts w:ascii="Tahoma" w:hAnsi="Tahoma" w:cs="Tahoma"/>
      <w:b/>
      <w:bCs/>
      <w:sz w:val="21"/>
      <w:szCs w:val="21"/>
      <w:lang w:val="id-ID" w:eastAsia="id-ID"/>
    </w:rPr>
  </w:style>
  <w:style w:type="character" w:customStyle="1" w:styleId="CharacterStyle5">
    <w:name w:val="Character Style 5"/>
    <w:uiPriority w:val="99"/>
    <w:rsid w:val="0019737C"/>
    <w:rPr>
      <w:rFonts w:ascii="Tahoma" w:hAnsi="Tahoma"/>
      <w:b/>
      <w:sz w:val="21"/>
    </w:rPr>
  </w:style>
  <w:style w:type="paragraph" w:customStyle="1" w:styleId="Style29">
    <w:name w:val="Style 29"/>
    <w:basedOn w:val="Normal"/>
    <w:uiPriority w:val="99"/>
    <w:rsid w:val="0019737C"/>
    <w:pPr>
      <w:widowControl w:val="0"/>
      <w:autoSpaceDE w:val="0"/>
      <w:autoSpaceDN w:val="0"/>
      <w:ind w:left="1944" w:right="288" w:hanging="360"/>
    </w:pPr>
    <w:rPr>
      <w:rFonts w:ascii="Tahoma" w:hAnsi="Tahoma" w:cs="Tahoma"/>
      <w:sz w:val="21"/>
      <w:szCs w:val="21"/>
      <w:lang w:val="id-ID" w:eastAsia="id-ID"/>
    </w:rPr>
  </w:style>
  <w:style w:type="character" w:customStyle="1" w:styleId="CharacterStyle6">
    <w:name w:val="Character Style 6"/>
    <w:uiPriority w:val="99"/>
    <w:rsid w:val="0019737C"/>
    <w:rPr>
      <w:rFonts w:ascii="Tahoma" w:hAnsi="Tahoma"/>
      <w:sz w:val="21"/>
    </w:rPr>
  </w:style>
  <w:style w:type="paragraph" w:customStyle="1" w:styleId="Style32">
    <w:name w:val="Style 32"/>
    <w:basedOn w:val="Normal"/>
    <w:uiPriority w:val="99"/>
    <w:rsid w:val="0019737C"/>
    <w:pPr>
      <w:widowControl w:val="0"/>
      <w:autoSpaceDE w:val="0"/>
      <w:autoSpaceDN w:val="0"/>
      <w:spacing w:before="288"/>
      <w:ind w:left="1944" w:right="144" w:hanging="360"/>
      <w:jc w:val="both"/>
    </w:pPr>
    <w:rPr>
      <w:rFonts w:ascii="Tahoma" w:hAnsi="Tahoma" w:cs="Tahoma"/>
      <w:sz w:val="21"/>
      <w:szCs w:val="21"/>
      <w:lang w:val="id-ID" w:eastAsia="id-ID"/>
    </w:rPr>
  </w:style>
  <w:style w:type="paragraph" w:customStyle="1" w:styleId="Style22">
    <w:name w:val="Style 22"/>
    <w:basedOn w:val="Normal"/>
    <w:uiPriority w:val="99"/>
    <w:rsid w:val="0019737C"/>
    <w:pPr>
      <w:widowControl w:val="0"/>
      <w:autoSpaceDE w:val="0"/>
      <w:autoSpaceDN w:val="0"/>
      <w:ind w:left="864" w:right="144"/>
      <w:jc w:val="both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8">
    <w:name w:val="Style 8"/>
    <w:basedOn w:val="Normal"/>
    <w:uiPriority w:val="99"/>
    <w:rsid w:val="0019737C"/>
    <w:pPr>
      <w:widowControl w:val="0"/>
      <w:autoSpaceDE w:val="0"/>
      <w:autoSpaceDN w:val="0"/>
      <w:ind w:left="2232" w:right="72" w:hanging="360"/>
      <w:jc w:val="both"/>
    </w:pPr>
    <w:rPr>
      <w:rFonts w:ascii="Tahoma" w:hAnsi="Tahoma" w:cs="Tahoma"/>
      <w:sz w:val="22"/>
      <w:szCs w:val="22"/>
      <w:lang w:val="id-ID" w:eastAsia="id-ID"/>
    </w:rPr>
  </w:style>
  <w:style w:type="character" w:customStyle="1" w:styleId="CharacterStyle7">
    <w:name w:val="Character Style 7"/>
    <w:uiPriority w:val="99"/>
    <w:rsid w:val="0019737C"/>
    <w:rPr>
      <w:rFonts w:ascii="Tahoma" w:hAnsi="Tahoma"/>
      <w:sz w:val="22"/>
    </w:rPr>
  </w:style>
  <w:style w:type="paragraph" w:customStyle="1" w:styleId="Style34">
    <w:name w:val="Style 34"/>
    <w:basedOn w:val="Normal"/>
    <w:uiPriority w:val="99"/>
    <w:rsid w:val="0019737C"/>
    <w:pPr>
      <w:widowControl w:val="0"/>
      <w:autoSpaceDE w:val="0"/>
      <w:autoSpaceDN w:val="0"/>
      <w:ind w:left="1800" w:right="72"/>
      <w:jc w:val="both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10">
    <w:name w:val="Style 10"/>
    <w:basedOn w:val="Normal"/>
    <w:uiPriority w:val="99"/>
    <w:rsid w:val="0019737C"/>
    <w:pPr>
      <w:widowControl w:val="0"/>
      <w:autoSpaceDE w:val="0"/>
      <w:autoSpaceDN w:val="0"/>
      <w:spacing w:before="216"/>
      <w:ind w:left="1800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24">
    <w:name w:val="Style 24"/>
    <w:basedOn w:val="Normal"/>
    <w:uiPriority w:val="99"/>
    <w:rsid w:val="0019737C"/>
    <w:pPr>
      <w:widowControl w:val="0"/>
      <w:autoSpaceDE w:val="0"/>
      <w:autoSpaceDN w:val="0"/>
      <w:spacing w:before="252"/>
      <w:ind w:left="864" w:right="144"/>
      <w:jc w:val="both"/>
    </w:pPr>
    <w:rPr>
      <w:rFonts w:ascii="Verdana" w:hAnsi="Verdana" w:cs="Verdana"/>
      <w:sz w:val="22"/>
      <w:szCs w:val="22"/>
      <w:lang w:val="id-ID" w:eastAsia="id-ID"/>
    </w:rPr>
  </w:style>
  <w:style w:type="paragraph" w:customStyle="1" w:styleId="Style11">
    <w:name w:val="Style 11"/>
    <w:basedOn w:val="Normal"/>
    <w:uiPriority w:val="99"/>
    <w:rsid w:val="0019737C"/>
    <w:pPr>
      <w:widowControl w:val="0"/>
      <w:autoSpaceDE w:val="0"/>
      <w:autoSpaceDN w:val="0"/>
      <w:spacing w:before="288"/>
      <w:ind w:left="864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12">
    <w:name w:val="Style 12"/>
    <w:basedOn w:val="Normal"/>
    <w:uiPriority w:val="99"/>
    <w:rsid w:val="0019737C"/>
    <w:pPr>
      <w:widowControl w:val="0"/>
      <w:autoSpaceDE w:val="0"/>
      <w:autoSpaceDN w:val="0"/>
      <w:spacing w:before="216"/>
      <w:ind w:left="1008"/>
    </w:pPr>
    <w:rPr>
      <w:rFonts w:ascii="Verdana" w:hAnsi="Verdana" w:cs="Verdana"/>
      <w:sz w:val="22"/>
      <w:szCs w:val="22"/>
      <w:lang w:val="id-ID" w:eastAsia="id-ID"/>
    </w:rPr>
  </w:style>
  <w:style w:type="character" w:customStyle="1" w:styleId="CharacterStyle8">
    <w:name w:val="Character Style 8"/>
    <w:uiPriority w:val="99"/>
    <w:rsid w:val="0019737C"/>
    <w:rPr>
      <w:rFonts w:ascii="Verdana" w:hAnsi="Verdana"/>
      <w:sz w:val="22"/>
    </w:rPr>
  </w:style>
  <w:style w:type="paragraph" w:customStyle="1" w:styleId="Style14">
    <w:name w:val="Style 14"/>
    <w:basedOn w:val="Normal"/>
    <w:uiPriority w:val="99"/>
    <w:rsid w:val="0019737C"/>
    <w:pPr>
      <w:widowControl w:val="0"/>
      <w:autoSpaceDE w:val="0"/>
      <w:autoSpaceDN w:val="0"/>
      <w:spacing w:before="252"/>
      <w:ind w:left="648"/>
      <w:jc w:val="both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15">
    <w:name w:val="Style 15"/>
    <w:basedOn w:val="Normal"/>
    <w:uiPriority w:val="99"/>
    <w:rsid w:val="0019737C"/>
    <w:pPr>
      <w:widowControl w:val="0"/>
      <w:autoSpaceDE w:val="0"/>
      <w:autoSpaceDN w:val="0"/>
      <w:ind w:left="1368" w:right="216"/>
      <w:jc w:val="both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18">
    <w:name w:val="Style 18"/>
    <w:basedOn w:val="Normal"/>
    <w:uiPriority w:val="99"/>
    <w:rsid w:val="0019737C"/>
    <w:pPr>
      <w:widowControl w:val="0"/>
      <w:autoSpaceDE w:val="0"/>
      <w:autoSpaceDN w:val="0"/>
      <w:ind w:left="2520" w:right="72"/>
      <w:jc w:val="both"/>
    </w:pPr>
    <w:rPr>
      <w:rFonts w:ascii="Tahoma" w:hAnsi="Tahoma" w:cs="Tahoma"/>
      <w:sz w:val="22"/>
      <w:szCs w:val="22"/>
      <w:lang w:val="id-ID" w:eastAsia="id-ID"/>
    </w:rPr>
  </w:style>
  <w:style w:type="paragraph" w:customStyle="1" w:styleId="Style19">
    <w:name w:val="Style 19"/>
    <w:basedOn w:val="Normal"/>
    <w:uiPriority w:val="99"/>
    <w:rsid w:val="0019737C"/>
    <w:pPr>
      <w:widowControl w:val="0"/>
      <w:autoSpaceDE w:val="0"/>
      <w:autoSpaceDN w:val="0"/>
      <w:spacing w:before="288"/>
      <w:ind w:left="648"/>
    </w:pPr>
    <w:rPr>
      <w:rFonts w:ascii="Tahoma" w:hAnsi="Tahoma" w:cs="Tahoma"/>
      <w:sz w:val="21"/>
      <w:szCs w:val="21"/>
      <w:lang w:val="id-ID" w:eastAsia="id-ID"/>
    </w:rPr>
  </w:style>
  <w:style w:type="paragraph" w:customStyle="1" w:styleId="Judulsub">
    <w:name w:val="Judulsub"/>
    <w:basedOn w:val="Normal"/>
    <w:rsid w:val="0019737C"/>
    <w:pPr>
      <w:numPr>
        <w:ilvl w:val="1"/>
        <w:numId w:val="2"/>
      </w:numPr>
      <w:tabs>
        <w:tab w:val="clear" w:pos="792"/>
        <w:tab w:val="num" w:pos="900"/>
      </w:tabs>
      <w:spacing w:before="20" w:after="20" w:line="288" w:lineRule="auto"/>
      <w:ind w:left="900" w:hanging="900"/>
      <w:jc w:val="both"/>
    </w:pPr>
    <w:rPr>
      <w:rFonts w:ascii="Arial" w:eastAsia="MS Mincho" w:hAnsi="Arial" w:cs="Arial"/>
      <w:szCs w:val="20"/>
    </w:rPr>
  </w:style>
  <w:style w:type="paragraph" w:customStyle="1" w:styleId="Judulsub1">
    <w:name w:val="Judulsub1"/>
    <w:basedOn w:val="Judulsub"/>
    <w:rsid w:val="0019737C"/>
    <w:pPr>
      <w:numPr>
        <w:ilvl w:val="2"/>
      </w:numPr>
      <w:tabs>
        <w:tab w:val="clear" w:pos="1224"/>
        <w:tab w:val="num" w:pos="1890"/>
      </w:tabs>
      <w:ind w:left="1890" w:hanging="990"/>
    </w:pPr>
  </w:style>
  <w:style w:type="paragraph" w:customStyle="1" w:styleId="Judulsub2">
    <w:name w:val="Judulsub2"/>
    <w:basedOn w:val="Judulsub1"/>
    <w:rsid w:val="0019737C"/>
    <w:pPr>
      <w:numPr>
        <w:ilvl w:val="3"/>
      </w:numPr>
      <w:tabs>
        <w:tab w:val="clear" w:pos="1728"/>
        <w:tab w:val="num" w:pos="1890"/>
      </w:tabs>
      <w:ind w:left="1890" w:hanging="990"/>
    </w:pPr>
  </w:style>
  <w:style w:type="paragraph" w:customStyle="1" w:styleId="Style23">
    <w:name w:val="Style 23"/>
    <w:basedOn w:val="Normal"/>
    <w:uiPriority w:val="99"/>
    <w:rsid w:val="0019737C"/>
    <w:pPr>
      <w:widowControl w:val="0"/>
      <w:autoSpaceDE w:val="0"/>
      <w:autoSpaceDN w:val="0"/>
      <w:ind w:left="1728"/>
    </w:pPr>
    <w:rPr>
      <w:rFonts w:ascii="Verdana" w:hAnsi="Verdana" w:cs="Verdana"/>
      <w:sz w:val="22"/>
      <w:szCs w:val="22"/>
      <w:lang w:val="id-ID"/>
    </w:rPr>
  </w:style>
  <w:style w:type="paragraph" w:customStyle="1" w:styleId="BodyTextIndent0">
    <w:name w:val="Body Text Indent 0"/>
    <w:basedOn w:val="Normal"/>
    <w:rsid w:val="0019737C"/>
    <w:pPr>
      <w:spacing w:before="60" w:after="180" w:line="320" w:lineRule="atLeast"/>
      <w:ind w:left="558"/>
      <w:jc w:val="both"/>
    </w:pPr>
    <w:rPr>
      <w:rFonts w:ascii="Verdana" w:hAnsi="Verdana"/>
      <w:lang w:val="en-GB"/>
    </w:rPr>
  </w:style>
  <w:style w:type="paragraph" w:customStyle="1" w:styleId="QMTierII">
    <w:name w:val="QM Tier II"/>
    <w:basedOn w:val="Normal"/>
    <w:rsid w:val="0019737C"/>
    <w:pPr>
      <w:spacing w:before="40" w:after="80"/>
      <w:ind w:left="720"/>
    </w:pPr>
    <w:rPr>
      <w:rFonts w:ascii="Arial" w:eastAsia="MS Mincho" w:hAnsi="Arial"/>
      <w:sz w:val="22"/>
      <w:szCs w:val="20"/>
    </w:rPr>
  </w:style>
  <w:style w:type="character" w:styleId="FollowedHyperlink">
    <w:name w:val="FollowedHyperlink"/>
    <w:rsid w:val="0019737C"/>
    <w:rPr>
      <w:color w:val="800080"/>
      <w:u w:val="single"/>
    </w:rPr>
  </w:style>
  <w:style w:type="paragraph" w:styleId="BlockText">
    <w:name w:val="Block Text"/>
    <w:basedOn w:val="Normal"/>
    <w:rsid w:val="0019737C"/>
    <w:pPr>
      <w:ind w:left="450" w:right="216" w:hanging="450"/>
      <w:jc w:val="both"/>
    </w:pPr>
    <w:rPr>
      <w:sz w:val="20"/>
      <w:szCs w:val="20"/>
    </w:rPr>
  </w:style>
  <w:style w:type="paragraph" w:customStyle="1" w:styleId="d">
    <w:name w:val="d"/>
    <w:basedOn w:val="BlockText"/>
    <w:rsid w:val="0019737C"/>
    <w:pPr>
      <w:spacing w:line="360" w:lineRule="auto"/>
      <w:ind w:left="602" w:right="156" w:hanging="30"/>
    </w:pPr>
    <w:rPr>
      <w:b/>
      <w:bCs/>
      <w:sz w:val="24"/>
    </w:rPr>
  </w:style>
  <w:style w:type="paragraph" w:customStyle="1" w:styleId="Style1">
    <w:name w:val="Style1"/>
    <w:basedOn w:val="Normal"/>
    <w:rsid w:val="0019737C"/>
    <w:pPr>
      <w:numPr>
        <w:numId w:val="3"/>
      </w:numPr>
      <w:jc w:val="both"/>
    </w:pPr>
    <w:rPr>
      <w:rFonts w:ascii="Humanst521 BT" w:hAnsi="Humanst521 BT" w:cs="Tahoma"/>
      <w:b/>
      <w:szCs w:val="20"/>
      <w:lang w:val="id-ID"/>
    </w:rPr>
  </w:style>
  <w:style w:type="paragraph" w:customStyle="1" w:styleId="Style2">
    <w:name w:val="Style2"/>
    <w:basedOn w:val="Normal"/>
    <w:rsid w:val="0019737C"/>
    <w:pPr>
      <w:numPr>
        <w:ilvl w:val="1"/>
        <w:numId w:val="3"/>
      </w:numPr>
      <w:jc w:val="both"/>
    </w:pPr>
    <w:rPr>
      <w:rFonts w:ascii="Humanst521 BT" w:hAnsi="Humanst521 BT" w:cs="Tahoma"/>
      <w:b/>
      <w:szCs w:val="20"/>
      <w:lang w:val="id-ID"/>
    </w:rPr>
  </w:style>
  <w:style w:type="paragraph" w:customStyle="1" w:styleId="Style3">
    <w:name w:val="Style3"/>
    <w:basedOn w:val="BodyText"/>
    <w:rsid w:val="0019737C"/>
    <w:pPr>
      <w:widowControl w:val="0"/>
      <w:numPr>
        <w:ilvl w:val="2"/>
        <w:numId w:val="3"/>
      </w:numPr>
      <w:spacing w:after="0"/>
      <w:jc w:val="both"/>
    </w:pPr>
    <w:rPr>
      <w:rFonts w:ascii="Humanst521 BT" w:eastAsia="MS Gothic" w:hAnsi="Humanst521 BT" w:cs="Tahoma"/>
      <w:b/>
      <w:kern w:val="2"/>
      <w:szCs w:val="20"/>
      <w:lang w:val="id-ID"/>
    </w:rPr>
  </w:style>
  <w:style w:type="paragraph" w:styleId="Date">
    <w:name w:val="Date"/>
    <w:basedOn w:val="Normal"/>
    <w:next w:val="Normal"/>
    <w:link w:val="DateChar"/>
    <w:rsid w:val="0019737C"/>
    <w:pPr>
      <w:widowControl w:val="0"/>
      <w:spacing w:line="360" w:lineRule="atLeast"/>
      <w:jc w:val="both"/>
    </w:pPr>
    <w:rPr>
      <w:rFonts w:eastAsia="Mincho"/>
      <w:szCs w:val="20"/>
      <w:lang w:val="id-ID"/>
    </w:rPr>
  </w:style>
  <w:style w:type="character" w:customStyle="1" w:styleId="DateChar">
    <w:name w:val="Date Char"/>
    <w:basedOn w:val="DefaultParagraphFont"/>
    <w:link w:val="Date"/>
    <w:rsid w:val="0019737C"/>
    <w:rPr>
      <w:rFonts w:ascii="Times New Roman" w:eastAsia="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D11DA4"/>
    <w:pPr>
      <w:ind w:left="142" w:right="143"/>
      <w:jc w:val="center"/>
    </w:pPr>
    <w:rPr>
      <w:b/>
      <w:bCs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D11DA4"/>
    <w:rPr>
      <w:rFonts w:ascii="Times New Roman" w:eastAsia="Times New Roman" w:hAnsi="Times New Roman"/>
      <w:b/>
      <w:bCs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7</cp:revision>
  <cp:lastPrinted>2020-01-15T17:13:00Z</cp:lastPrinted>
  <dcterms:created xsi:type="dcterms:W3CDTF">2019-11-06T10:20:00Z</dcterms:created>
  <dcterms:modified xsi:type="dcterms:W3CDTF">2020-01-15T17:13:00Z</dcterms:modified>
</cp:coreProperties>
</file>