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9D534" w14:textId="4356E1F0" w:rsidR="0098353D" w:rsidRDefault="0098353D" w:rsidP="0098353D">
      <w:pPr>
        <w:jc w:val="center"/>
        <w:rPr>
          <w:rFonts w:ascii="Arial" w:hAnsi="Arial" w:cs="Arial"/>
          <w:b/>
          <w:bCs/>
        </w:rPr>
      </w:pPr>
      <w:bookmarkStart w:id="0" w:name="_Toc532627968"/>
      <w:bookmarkStart w:id="1" w:name="_Toc90315666"/>
      <w:bookmarkStart w:id="2" w:name="_Toc177340792"/>
      <w:bookmarkStart w:id="3" w:name="_GoBack"/>
      <w:bookmarkEnd w:id="3"/>
      <w:r w:rsidRPr="00774BD5">
        <w:rPr>
          <w:rFonts w:ascii="Arial" w:hAnsi="Arial" w:cs="Arial"/>
          <w:b/>
          <w:bCs/>
        </w:rPr>
        <w:t>LEMBAR PENGESAHAN</w:t>
      </w:r>
    </w:p>
    <w:p w14:paraId="77267E97" w14:textId="77777777" w:rsidR="00197147" w:rsidRDefault="00197147" w:rsidP="0098353D">
      <w:pPr>
        <w:jc w:val="center"/>
        <w:rPr>
          <w:rFonts w:ascii="Arial" w:hAnsi="Arial" w:cs="Arial"/>
          <w:b/>
          <w:bCs/>
        </w:rPr>
      </w:pPr>
    </w:p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79"/>
        <w:gridCol w:w="2036"/>
        <w:gridCol w:w="1980"/>
        <w:gridCol w:w="1980"/>
        <w:gridCol w:w="2070"/>
      </w:tblGrid>
      <w:tr w:rsidR="00197147" w:rsidRPr="007D0B9F" w14:paraId="393BB8C3" w14:textId="77777777" w:rsidTr="006F1623">
        <w:trPr>
          <w:jc w:val="center"/>
        </w:trPr>
        <w:tc>
          <w:tcPr>
            <w:tcW w:w="9445" w:type="dxa"/>
            <w:gridSpan w:val="5"/>
          </w:tcPr>
          <w:p w14:paraId="0E56F683" w14:textId="77777777" w:rsidR="00197147" w:rsidRPr="007D0B9F" w:rsidRDefault="00197147" w:rsidP="006F1623">
            <w:pPr>
              <w:jc w:val="center"/>
              <w:rPr>
                <w:rFonts w:ascii="Arial" w:hAnsi="Arial" w:cs="Arial"/>
                <w:b/>
                <w:lang w:val="id-ID"/>
              </w:rPr>
            </w:pPr>
            <w:bookmarkStart w:id="4" w:name="_Hlk24699258"/>
            <w:r w:rsidRPr="007D0B9F">
              <w:rPr>
                <w:rFonts w:ascii="Arial" w:hAnsi="Arial" w:cs="Arial"/>
                <w:b/>
                <w:lang w:val="id-ID"/>
              </w:rPr>
              <w:t>PENGESAHAN</w:t>
            </w:r>
          </w:p>
        </w:tc>
      </w:tr>
      <w:tr w:rsidR="00197147" w:rsidRPr="007D0B9F" w14:paraId="62264083" w14:textId="77777777" w:rsidTr="00197147">
        <w:trPr>
          <w:jc w:val="center"/>
        </w:trPr>
        <w:tc>
          <w:tcPr>
            <w:tcW w:w="1379" w:type="dxa"/>
            <w:vAlign w:val="center"/>
          </w:tcPr>
          <w:p w14:paraId="432BDB05" w14:textId="77777777" w:rsidR="00197147" w:rsidRPr="007D0B9F" w:rsidRDefault="00197147" w:rsidP="006F1623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036" w:type="dxa"/>
            <w:vAlign w:val="center"/>
          </w:tcPr>
          <w:p w14:paraId="047E21EA" w14:textId="77777777" w:rsidR="00197147" w:rsidRPr="007D0B9F" w:rsidRDefault="00197147" w:rsidP="006F1623">
            <w:pPr>
              <w:jc w:val="center"/>
              <w:rPr>
                <w:rFonts w:ascii="Arial" w:hAnsi="Arial" w:cs="Arial"/>
                <w:b/>
              </w:rPr>
            </w:pPr>
            <w:r w:rsidRPr="007D0B9F">
              <w:rPr>
                <w:rFonts w:ascii="Arial" w:hAnsi="Arial" w:cs="Arial"/>
                <w:b/>
              </w:rPr>
              <w:t>Di</w:t>
            </w:r>
            <w:r w:rsidRPr="007D0B9F">
              <w:rPr>
                <w:rFonts w:ascii="Arial" w:hAnsi="Arial" w:cs="Arial"/>
                <w:b/>
                <w:lang w:val="id-ID"/>
              </w:rPr>
              <w:t>buat ole</w:t>
            </w:r>
            <w:r w:rsidRPr="007D0B9F">
              <w:rPr>
                <w:rFonts w:ascii="Arial" w:hAnsi="Arial" w:cs="Arial"/>
                <w:b/>
              </w:rPr>
              <w:t>h:</w:t>
            </w:r>
          </w:p>
        </w:tc>
        <w:tc>
          <w:tcPr>
            <w:tcW w:w="1980" w:type="dxa"/>
            <w:vAlign w:val="center"/>
          </w:tcPr>
          <w:p w14:paraId="75E7D257" w14:textId="77777777" w:rsidR="00197147" w:rsidRPr="007D0B9F" w:rsidRDefault="00197147" w:rsidP="006F162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7D0B9F">
              <w:rPr>
                <w:rFonts w:ascii="Arial" w:hAnsi="Arial" w:cs="Arial"/>
                <w:b/>
              </w:rPr>
              <w:t>Diperiksa</w:t>
            </w:r>
            <w:proofErr w:type="spellEnd"/>
            <w:r w:rsidRPr="007D0B9F">
              <w:rPr>
                <w:rFonts w:ascii="Arial" w:hAnsi="Arial" w:cs="Arial"/>
                <w:b/>
                <w:lang w:val="id-ID"/>
              </w:rPr>
              <w:t xml:space="preserve"> </w:t>
            </w:r>
            <w:proofErr w:type="spellStart"/>
            <w:r w:rsidRPr="007D0B9F">
              <w:rPr>
                <w:rFonts w:ascii="Arial" w:hAnsi="Arial" w:cs="Arial"/>
                <w:b/>
              </w:rPr>
              <w:t>oleh</w:t>
            </w:r>
            <w:proofErr w:type="spellEnd"/>
            <w:r w:rsidRPr="007D0B9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980" w:type="dxa"/>
          </w:tcPr>
          <w:p w14:paraId="597D469F" w14:textId="77777777" w:rsidR="00197147" w:rsidRPr="007D0B9F" w:rsidRDefault="00197147" w:rsidP="006F162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Disetujui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oleh</w:t>
            </w:r>
            <w:proofErr w:type="spellEnd"/>
            <w:r>
              <w:rPr>
                <w:rFonts w:ascii="Arial" w:hAnsi="Arial" w:cs="Arial"/>
                <w:b/>
              </w:rPr>
              <w:t xml:space="preserve"> :</w:t>
            </w:r>
          </w:p>
        </w:tc>
        <w:tc>
          <w:tcPr>
            <w:tcW w:w="2070" w:type="dxa"/>
            <w:vAlign w:val="center"/>
          </w:tcPr>
          <w:p w14:paraId="360B14B5" w14:textId="77777777" w:rsidR="00197147" w:rsidRPr="007D0B9F" w:rsidRDefault="00197147" w:rsidP="006F162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7D0B9F">
              <w:rPr>
                <w:rFonts w:ascii="Arial" w:hAnsi="Arial" w:cs="Arial"/>
                <w:b/>
              </w:rPr>
              <w:t>Disahkan</w:t>
            </w:r>
            <w:proofErr w:type="spellEnd"/>
            <w:r w:rsidRPr="007D0B9F">
              <w:rPr>
                <w:rFonts w:ascii="Arial" w:hAnsi="Arial" w:cs="Arial"/>
                <w:b/>
                <w:lang w:val="id-ID"/>
              </w:rPr>
              <w:t xml:space="preserve"> </w:t>
            </w:r>
            <w:proofErr w:type="spellStart"/>
            <w:r w:rsidRPr="007D0B9F">
              <w:rPr>
                <w:rFonts w:ascii="Arial" w:hAnsi="Arial" w:cs="Arial"/>
                <w:b/>
              </w:rPr>
              <w:t>oleh</w:t>
            </w:r>
            <w:proofErr w:type="spellEnd"/>
            <w:r w:rsidRPr="007D0B9F">
              <w:rPr>
                <w:rFonts w:ascii="Arial" w:hAnsi="Arial" w:cs="Arial"/>
                <w:b/>
              </w:rPr>
              <w:t>:</w:t>
            </w:r>
          </w:p>
        </w:tc>
      </w:tr>
      <w:tr w:rsidR="00197147" w:rsidRPr="007D0B9F" w14:paraId="7560CE6F" w14:textId="77777777" w:rsidTr="00197147">
        <w:trPr>
          <w:jc w:val="center"/>
        </w:trPr>
        <w:tc>
          <w:tcPr>
            <w:tcW w:w="1379" w:type="dxa"/>
            <w:vAlign w:val="center"/>
          </w:tcPr>
          <w:p w14:paraId="7085DCD8" w14:textId="77777777" w:rsidR="00197147" w:rsidRPr="007D0B9F" w:rsidRDefault="00197147" w:rsidP="006F1623">
            <w:pPr>
              <w:jc w:val="center"/>
              <w:rPr>
                <w:rFonts w:ascii="Arial" w:hAnsi="Arial" w:cs="Arial"/>
                <w:lang w:val="id-ID"/>
              </w:rPr>
            </w:pPr>
            <w:r w:rsidRPr="007D0B9F">
              <w:rPr>
                <w:rFonts w:ascii="Arial" w:hAnsi="Arial" w:cs="Arial"/>
                <w:lang w:val="id-ID"/>
              </w:rPr>
              <w:t>TANDA TANGAN</w:t>
            </w:r>
          </w:p>
        </w:tc>
        <w:tc>
          <w:tcPr>
            <w:tcW w:w="2036" w:type="dxa"/>
          </w:tcPr>
          <w:p w14:paraId="5A7642F4" w14:textId="77777777" w:rsidR="00197147" w:rsidRPr="007D0B9F" w:rsidRDefault="00197147" w:rsidP="006F1623">
            <w:pPr>
              <w:jc w:val="center"/>
              <w:rPr>
                <w:rFonts w:ascii="Arial" w:hAnsi="Arial" w:cs="Arial"/>
              </w:rPr>
            </w:pPr>
          </w:p>
          <w:p w14:paraId="05F3677B" w14:textId="77777777" w:rsidR="00197147" w:rsidRPr="007D0B9F" w:rsidRDefault="00197147" w:rsidP="006F1623">
            <w:pPr>
              <w:jc w:val="center"/>
              <w:rPr>
                <w:rFonts w:ascii="Arial" w:hAnsi="Arial" w:cs="Arial"/>
              </w:rPr>
            </w:pPr>
          </w:p>
          <w:p w14:paraId="65D58F2E" w14:textId="77777777" w:rsidR="00197147" w:rsidRPr="007D0B9F" w:rsidRDefault="00197147" w:rsidP="006F1623">
            <w:pPr>
              <w:jc w:val="center"/>
              <w:rPr>
                <w:rFonts w:ascii="Arial" w:hAnsi="Arial" w:cs="Arial"/>
              </w:rPr>
            </w:pPr>
          </w:p>
          <w:p w14:paraId="4CE2CC13" w14:textId="77777777" w:rsidR="00197147" w:rsidRPr="007D0B9F" w:rsidRDefault="00197147" w:rsidP="006F16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33BBD21D" w14:textId="77777777" w:rsidR="00197147" w:rsidRPr="007D0B9F" w:rsidRDefault="00197147" w:rsidP="006F16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47787AE0" w14:textId="77777777" w:rsidR="00197147" w:rsidRPr="007D0B9F" w:rsidRDefault="00197147" w:rsidP="006F16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740EC321" w14:textId="77777777" w:rsidR="00197147" w:rsidRPr="007D0B9F" w:rsidRDefault="00197147" w:rsidP="006F1623">
            <w:pPr>
              <w:jc w:val="center"/>
              <w:rPr>
                <w:rFonts w:ascii="Arial" w:hAnsi="Arial" w:cs="Arial"/>
              </w:rPr>
            </w:pPr>
          </w:p>
        </w:tc>
      </w:tr>
      <w:tr w:rsidR="00197147" w:rsidRPr="007D0B9F" w14:paraId="16CBBAF3" w14:textId="77777777" w:rsidTr="00197147">
        <w:trPr>
          <w:jc w:val="center"/>
        </w:trPr>
        <w:tc>
          <w:tcPr>
            <w:tcW w:w="1379" w:type="dxa"/>
            <w:vAlign w:val="center"/>
          </w:tcPr>
          <w:p w14:paraId="1DDC657F" w14:textId="77777777" w:rsidR="00197147" w:rsidRPr="007D0B9F" w:rsidRDefault="00197147" w:rsidP="006F1623">
            <w:pPr>
              <w:jc w:val="center"/>
              <w:rPr>
                <w:rFonts w:ascii="Arial" w:hAnsi="Arial" w:cs="Arial"/>
              </w:rPr>
            </w:pPr>
            <w:r w:rsidRPr="007D0B9F">
              <w:rPr>
                <w:rFonts w:ascii="Arial" w:hAnsi="Arial" w:cs="Arial"/>
              </w:rPr>
              <w:t>JABATAN</w:t>
            </w:r>
          </w:p>
        </w:tc>
        <w:tc>
          <w:tcPr>
            <w:tcW w:w="2036" w:type="dxa"/>
            <w:vAlign w:val="center"/>
          </w:tcPr>
          <w:p w14:paraId="2B2E85A4" w14:textId="74ECF71C" w:rsidR="00197147" w:rsidRPr="007D0B9F" w:rsidRDefault="00197147" w:rsidP="006F1623">
            <w:pPr>
              <w:jc w:val="center"/>
              <w:rPr>
                <w:rFonts w:ascii="Arial" w:hAnsi="Arial" w:cs="Arial"/>
              </w:rPr>
            </w:pPr>
            <w:r w:rsidRPr="00774BD5">
              <w:rPr>
                <w:rFonts w:ascii="Arial" w:hAnsi="Arial" w:cs="Arial"/>
              </w:rPr>
              <w:t>KEPALA BAGIAN PUSAT DATA DAN INFOTMASI</w:t>
            </w:r>
            <w:r w:rsidRPr="007D0B9F" w:rsidDel="00445086">
              <w:rPr>
                <w:rFonts w:ascii="Arial" w:hAnsi="Arial" w:cs="Arial"/>
              </w:rPr>
              <w:t xml:space="preserve"> </w:t>
            </w:r>
            <w:del w:id="5" w:author="asus" w:date="2019-11-07T15:00:00Z">
              <w:r w:rsidRPr="007D0B9F" w:rsidDel="00445086">
                <w:rPr>
                  <w:rFonts w:ascii="Arial" w:hAnsi="Arial" w:cs="Arial"/>
                </w:rPr>
                <w:delText>DOCUMENT CONTROLLER</w:delText>
              </w:r>
            </w:del>
          </w:p>
        </w:tc>
        <w:tc>
          <w:tcPr>
            <w:tcW w:w="1980" w:type="dxa"/>
            <w:vAlign w:val="center"/>
          </w:tcPr>
          <w:p w14:paraId="32C9A983" w14:textId="77777777" w:rsidR="00197147" w:rsidRPr="007D0B9F" w:rsidRDefault="00197147" w:rsidP="006F1623">
            <w:pPr>
              <w:jc w:val="center"/>
              <w:rPr>
                <w:rFonts w:ascii="Arial" w:hAnsi="Arial" w:cs="Arial"/>
                <w:lang w:val="id-ID"/>
              </w:rPr>
            </w:pPr>
            <w:ins w:id="6" w:author="asus" w:date="2019-11-07T15:00:00Z">
              <w:r w:rsidRPr="007D0B9F">
                <w:rPr>
                  <w:rFonts w:ascii="Arial" w:hAnsi="Arial" w:cs="Arial"/>
                </w:rPr>
                <w:t>WAKIL MANAJEMEN</w:t>
              </w:r>
            </w:ins>
            <w:del w:id="7" w:author="asus" w:date="2019-11-07T15:00:00Z">
              <w:r w:rsidRPr="007D0B9F" w:rsidDel="00445086">
                <w:rPr>
                  <w:rFonts w:ascii="Arial" w:hAnsi="Arial" w:cs="Arial"/>
                  <w:lang w:val="id-ID"/>
                </w:rPr>
                <w:delText>MANAGEMENT REPRESENTATIVE</w:delText>
              </w:r>
            </w:del>
          </w:p>
        </w:tc>
        <w:tc>
          <w:tcPr>
            <w:tcW w:w="1980" w:type="dxa"/>
          </w:tcPr>
          <w:p w14:paraId="7D78E49F" w14:textId="77777777" w:rsidR="00197147" w:rsidRDefault="00197147" w:rsidP="006F16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SEKJEN</w:t>
            </w:r>
          </w:p>
          <w:p w14:paraId="21E7A665" w14:textId="77777777" w:rsidR="00197147" w:rsidRPr="00BE23DE" w:rsidRDefault="00197147" w:rsidP="006F16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DPN INKINDO</w:t>
            </w:r>
          </w:p>
        </w:tc>
        <w:tc>
          <w:tcPr>
            <w:tcW w:w="2070" w:type="dxa"/>
            <w:vAlign w:val="center"/>
          </w:tcPr>
          <w:p w14:paraId="4EE72344" w14:textId="77777777" w:rsidR="00197147" w:rsidRPr="007D0B9F" w:rsidRDefault="00197147" w:rsidP="006F1623">
            <w:pPr>
              <w:jc w:val="center"/>
              <w:rPr>
                <w:rFonts w:ascii="Arial" w:hAnsi="Arial" w:cs="Arial"/>
              </w:rPr>
            </w:pPr>
            <w:ins w:id="8" w:author="asus" w:date="2019-11-07T15:00:00Z">
              <w:r w:rsidRPr="007D0B9F">
                <w:rPr>
                  <w:rFonts w:ascii="Arial" w:hAnsi="Arial" w:cs="Arial"/>
                  <w:rPrChange w:id="9" w:author="asus" w:date="2019-11-07T15:00:00Z">
                    <w:rPr>
                      <w:rFonts w:asciiTheme="minorHAnsi" w:hAnsiTheme="minorHAnsi"/>
                      <w:sz w:val="22"/>
                      <w:szCs w:val="22"/>
                    </w:rPr>
                  </w:rPrChange>
                </w:rPr>
                <w:t>KETUA UMUM</w:t>
              </w:r>
            </w:ins>
          </w:p>
          <w:p w14:paraId="1440D8D9" w14:textId="77777777" w:rsidR="00197147" w:rsidRPr="007D0B9F" w:rsidRDefault="00197147" w:rsidP="006F1623">
            <w:pPr>
              <w:jc w:val="center"/>
              <w:rPr>
                <w:rFonts w:ascii="Arial" w:hAnsi="Arial" w:cs="Arial"/>
                <w:rPrChange w:id="10" w:author="Ferri Fatra" w:date="2019-08-22T13:11:00Z">
                  <w:rPr>
                    <w:rFonts w:asciiTheme="minorHAnsi" w:hAnsiTheme="minorHAnsi"/>
                    <w:lang w:val="id-ID"/>
                  </w:rPr>
                </w:rPrChange>
              </w:rPr>
            </w:pPr>
            <w:r w:rsidRPr="007D0B9F">
              <w:rPr>
                <w:rFonts w:ascii="Arial" w:hAnsi="Arial" w:cs="Arial"/>
              </w:rPr>
              <w:t>DPN INKINDO</w:t>
            </w:r>
          </w:p>
        </w:tc>
      </w:tr>
      <w:bookmarkEnd w:id="4"/>
    </w:tbl>
    <w:p w14:paraId="01615F5E" w14:textId="77777777" w:rsidR="0098353D" w:rsidRPr="00774BD5" w:rsidRDefault="0098353D" w:rsidP="0098353D">
      <w:pPr>
        <w:pStyle w:val="BodyText3"/>
        <w:spacing w:after="120" w:line="360" w:lineRule="auto"/>
        <w:ind w:right="-22"/>
        <w:jc w:val="left"/>
        <w:rPr>
          <w:rFonts w:ascii="Arial" w:hAnsi="Arial" w:cs="Arial"/>
          <w:i w:val="0"/>
          <w:sz w:val="24"/>
        </w:rPr>
      </w:pPr>
    </w:p>
    <w:p w14:paraId="0F943A92" w14:textId="77777777" w:rsidR="0098353D" w:rsidRPr="00774BD5" w:rsidRDefault="0098353D" w:rsidP="0098353D">
      <w:pPr>
        <w:pStyle w:val="BodyText3"/>
        <w:spacing w:after="120" w:line="360" w:lineRule="auto"/>
        <w:ind w:right="-22"/>
        <w:rPr>
          <w:rFonts w:ascii="Arial" w:hAnsi="Arial" w:cs="Arial"/>
          <w:i w:val="0"/>
          <w:sz w:val="24"/>
        </w:rPr>
      </w:pPr>
      <w:r w:rsidRPr="00774BD5">
        <w:rPr>
          <w:rFonts w:ascii="Arial" w:hAnsi="Arial" w:cs="Arial"/>
          <w:i w:val="0"/>
          <w:sz w:val="24"/>
        </w:rPr>
        <w:t>DAFTAR DISTRIBUSI DOKUMEN</w:t>
      </w:r>
    </w:p>
    <w:tbl>
      <w:tblPr>
        <w:tblW w:w="7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3298"/>
        <w:gridCol w:w="3146"/>
      </w:tblGrid>
      <w:tr w:rsidR="00774BD5" w:rsidRPr="00730695" w14:paraId="3203A678" w14:textId="77777777" w:rsidTr="00774BD5">
        <w:trPr>
          <w:trHeight w:val="454"/>
          <w:jc w:val="center"/>
        </w:trPr>
        <w:tc>
          <w:tcPr>
            <w:tcW w:w="576" w:type="dxa"/>
            <w:vAlign w:val="center"/>
          </w:tcPr>
          <w:p w14:paraId="1805DC17" w14:textId="77777777" w:rsidR="00774BD5" w:rsidRPr="00730695" w:rsidRDefault="00774BD5" w:rsidP="0084247A">
            <w:pPr>
              <w:pStyle w:val="Header"/>
              <w:ind w:right="-22"/>
              <w:jc w:val="center"/>
              <w:rPr>
                <w:rFonts w:ascii="Arial" w:hAnsi="Arial" w:cs="Arial"/>
                <w:b/>
                <w:bCs/>
                <w:rPrChange w:id="11" w:author="Ferri Fatra" w:date="2019-05-04T22:13:00Z">
                  <w:rPr>
                    <w:rFonts w:ascii="Calibri" w:hAnsi="Calibri"/>
                    <w:b/>
                    <w:bCs/>
                  </w:rPr>
                </w:rPrChange>
              </w:rPr>
            </w:pPr>
            <w:bookmarkStart w:id="12" w:name="_Hlk24123054"/>
            <w:r w:rsidRPr="00730695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3298" w:type="dxa"/>
            <w:vAlign w:val="center"/>
          </w:tcPr>
          <w:p w14:paraId="33D92A42" w14:textId="77777777" w:rsidR="00774BD5" w:rsidRPr="00730695" w:rsidRDefault="00774BD5" w:rsidP="0084247A">
            <w:pPr>
              <w:ind w:right="-22"/>
              <w:jc w:val="center"/>
              <w:rPr>
                <w:rFonts w:ascii="Arial" w:hAnsi="Arial" w:cs="Arial"/>
                <w:b/>
                <w:bCs/>
                <w:rPrChange w:id="13" w:author="Ferri Fatra" w:date="2019-05-04T22:13:00Z">
                  <w:rPr>
                    <w:rFonts w:ascii="Calibri" w:hAnsi="Calibri"/>
                    <w:b/>
                    <w:bCs/>
                  </w:rPr>
                </w:rPrChange>
              </w:rPr>
            </w:pPr>
            <w:r w:rsidRPr="00730695">
              <w:rPr>
                <w:rFonts w:ascii="Arial" w:hAnsi="Arial" w:cs="Arial"/>
                <w:b/>
                <w:bCs/>
              </w:rPr>
              <w:t>NAMA PENERIMA</w:t>
            </w:r>
          </w:p>
        </w:tc>
        <w:tc>
          <w:tcPr>
            <w:tcW w:w="3146" w:type="dxa"/>
            <w:vAlign w:val="center"/>
          </w:tcPr>
          <w:p w14:paraId="2D36FFE4" w14:textId="77777777" w:rsidR="00774BD5" w:rsidRPr="00730695" w:rsidRDefault="00774BD5" w:rsidP="0084247A">
            <w:pPr>
              <w:ind w:right="-22"/>
              <w:jc w:val="center"/>
              <w:rPr>
                <w:rFonts w:ascii="Arial" w:hAnsi="Arial" w:cs="Arial"/>
                <w:b/>
                <w:bCs/>
                <w:rPrChange w:id="14" w:author="Ferri Fatra" w:date="2019-05-04T22:13:00Z">
                  <w:rPr>
                    <w:rFonts w:ascii="Calibri" w:hAnsi="Calibri"/>
                    <w:b/>
                    <w:bCs/>
                  </w:rPr>
                </w:rPrChange>
              </w:rPr>
            </w:pPr>
            <w:r w:rsidRPr="00730695">
              <w:rPr>
                <w:rFonts w:ascii="Arial" w:hAnsi="Arial" w:cs="Arial"/>
                <w:b/>
                <w:bCs/>
              </w:rPr>
              <w:t>NOMOR SALINAN</w:t>
            </w:r>
          </w:p>
        </w:tc>
      </w:tr>
      <w:tr w:rsidR="00774BD5" w:rsidRPr="00730695" w14:paraId="56988866" w14:textId="77777777" w:rsidTr="00774BD5">
        <w:trPr>
          <w:trHeight w:val="306"/>
          <w:jc w:val="center"/>
        </w:trPr>
        <w:tc>
          <w:tcPr>
            <w:tcW w:w="576" w:type="dxa"/>
            <w:vAlign w:val="center"/>
          </w:tcPr>
          <w:p w14:paraId="51161EDD" w14:textId="77777777" w:rsidR="00774BD5" w:rsidRPr="00730695" w:rsidRDefault="00774BD5" w:rsidP="0084247A">
            <w:pPr>
              <w:ind w:right="-22"/>
              <w:jc w:val="center"/>
              <w:rPr>
                <w:rFonts w:ascii="Arial" w:hAnsi="Arial" w:cs="Arial"/>
                <w:rPrChange w:id="15" w:author="Ferri Fatra" w:date="2019-05-04T22:13:00Z">
                  <w:rPr>
                    <w:rFonts w:ascii="Calibri" w:hAnsi="Calibri"/>
                    <w:sz w:val="22"/>
                    <w:szCs w:val="22"/>
                  </w:rPr>
                </w:rPrChange>
              </w:rPr>
            </w:pPr>
            <w:r w:rsidRPr="00730695">
              <w:rPr>
                <w:rFonts w:ascii="Arial" w:hAnsi="Arial" w:cs="Arial"/>
              </w:rPr>
              <w:t>1.</w:t>
            </w:r>
          </w:p>
        </w:tc>
        <w:tc>
          <w:tcPr>
            <w:tcW w:w="3298" w:type="dxa"/>
            <w:vAlign w:val="center"/>
          </w:tcPr>
          <w:p w14:paraId="58AAD2E2" w14:textId="77777777" w:rsidR="00774BD5" w:rsidRPr="00730695" w:rsidRDefault="00774BD5" w:rsidP="0084247A">
            <w:pPr>
              <w:ind w:right="-22"/>
              <w:rPr>
                <w:rFonts w:ascii="Arial" w:hAnsi="Arial" w:cs="Arial"/>
                <w:lang w:val="id-ID"/>
                <w:rPrChange w:id="16" w:author="Ferri Fatra" w:date="2019-05-04T22:13:00Z">
                  <w:rPr>
                    <w:rFonts w:ascii="Calibri" w:hAnsi="Calibri"/>
                    <w:sz w:val="22"/>
                    <w:szCs w:val="22"/>
                    <w:lang w:val="id-ID"/>
                  </w:rPr>
                </w:rPrChange>
              </w:rPr>
            </w:pPr>
            <w:proofErr w:type="spellStart"/>
            <w:r w:rsidRPr="00730695">
              <w:rPr>
                <w:rFonts w:ascii="Arial" w:hAnsi="Arial" w:cs="Arial"/>
              </w:rPr>
              <w:t>Pengendali</w:t>
            </w:r>
            <w:proofErr w:type="spellEnd"/>
            <w:r w:rsidRPr="00730695">
              <w:rPr>
                <w:rFonts w:ascii="Arial" w:hAnsi="Arial" w:cs="Arial"/>
              </w:rPr>
              <w:t xml:space="preserve"> </w:t>
            </w:r>
            <w:r w:rsidRPr="00730695">
              <w:rPr>
                <w:rFonts w:ascii="Arial" w:hAnsi="Arial" w:cs="Arial"/>
                <w:lang w:val="id-ID"/>
              </w:rPr>
              <w:t>D</w:t>
            </w:r>
            <w:proofErr w:type="spellStart"/>
            <w:r w:rsidRPr="00730695">
              <w:rPr>
                <w:rFonts w:ascii="Arial" w:hAnsi="Arial" w:cs="Arial"/>
              </w:rPr>
              <w:t>okumen</w:t>
            </w:r>
            <w:proofErr w:type="spellEnd"/>
          </w:p>
        </w:tc>
        <w:tc>
          <w:tcPr>
            <w:tcW w:w="3146" w:type="dxa"/>
            <w:vAlign w:val="center"/>
          </w:tcPr>
          <w:p w14:paraId="2C6916B2" w14:textId="77777777" w:rsidR="00774BD5" w:rsidRPr="00730695" w:rsidRDefault="00774BD5" w:rsidP="0084247A">
            <w:pPr>
              <w:ind w:right="-22"/>
              <w:jc w:val="center"/>
              <w:rPr>
                <w:rFonts w:ascii="Arial" w:hAnsi="Arial" w:cs="Arial"/>
                <w:lang w:val="id-ID"/>
                <w:rPrChange w:id="17" w:author="Ferri Fatra" w:date="2019-05-04T22:13:00Z">
                  <w:rPr>
                    <w:rFonts w:ascii="Calibri" w:hAnsi="Calibri"/>
                    <w:sz w:val="22"/>
                    <w:szCs w:val="22"/>
                    <w:lang w:val="id-ID"/>
                  </w:rPr>
                </w:rPrChange>
              </w:rPr>
            </w:pPr>
            <w:r w:rsidRPr="00730695">
              <w:rPr>
                <w:rFonts w:ascii="Arial" w:hAnsi="Arial" w:cs="Arial"/>
                <w:lang w:val="id-ID"/>
              </w:rPr>
              <w:t>01 (Master)</w:t>
            </w:r>
          </w:p>
        </w:tc>
      </w:tr>
      <w:tr w:rsidR="00774BD5" w:rsidRPr="00730695" w14:paraId="71742233" w14:textId="77777777" w:rsidTr="00774BD5">
        <w:trPr>
          <w:trHeight w:val="306"/>
          <w:jc w:val="center"/>
        </w:trPr>
        <w:tc>
          <w:tcPr>
            <w:tcW w:w="576" w:type="dxa"/>
            <w:vAlign w:val="center"/>
          </w:tcPr>
          <w:p w14:paraId="34B593D0" w14:textId="77777777" w:rsidR="00774BD5" w:rsidRPr="00730695" w:rsidRDefault="00774BD5" w:rsidP="0084247A">
            <w:pPr>
              <w:ind w:right="-22"/>
              <w:jc w:val="center"/>
              <w:rPr>
                <w:rFonts w:ascii="Arial" w:hAnsi="Arial" w:cs="Arial"/>
                <w:lang w:val="id-ID"/>
                <w:rPrChange w:id="18" w:author="Ferri Fatra" w:date="2019-05-04T22:13:00Z">
                  <w:rPr>
                    <w:rFonts w:ascii="Calibri" w:hAnsi="Calibri"/>
                    <w:sz w:val="22"/>
                    <w:szCs w:val="22"/>
                    <w:lang w:val="id-ID"/>
                  </w:rPr>
                </w:rPrChange>
              </w:rPr>
            </w:pPr>
            <w:r w:rsidRPr="00730695">
              <w:rPr>
                <w:rFonts w:ascii="Arial" w:hAnsi="Arial" w:cs="Arial"/>
                <w:lang w:val="id-ID"/>
              </w:rPr>
              <w:t>2.</w:t>
            </w:r>
          </w:p>
        </w:tc>
        <w:tc>
          <w:tcPr>
            <w:tcW w:w="3298" w:type="dxa"/>
            <w:vAlign w:val="center"/>
          </w:tcPr>
          <w:p w14:paraId="34F45579" w14:textId="77777777" w:rsidR="00774BD5" w:rsidRPr="00730695" w:rsidRDefault="00774BD5" w:rsidP="0084247A">
            <w:pPr>
              <w:ind w:right="-22"/>
              <w:rPr>
                <w:rFonts w:ascii="Arial" w:hAnsi="Arial" w:cs="Arial"/>
                <w:lang w:val="id-ID"/>
                <w:rPrChange w:id="19" w:author="Ferri Fatra" w:date="2019-05-04T22:13:00Z">
                  <w:rPr>
                    <w:rFonts w:ascii="Calibri" w:hAnsi="Calibri"/>
                    <w:sz w:val="22"/>
                    <w:szCs w:val="22"/>
                    <w:lang w:val="id-ID"/>
                  </w:rPr>
                </w:rPrChange>
              </w:rPr>
            </w:pPr>
            <w:r w:rsidRPr="00730695">
              <w:rPr>
                <w:rFonts w:ascii="Arial" w:hAnsi="Arial" w:cs="Arial"/>
              </w:rPr>
              <w:t xml:space="preserve">Wakil </w:t>
            </w:r>
            <w:proofErr w:type="spellStart"/>
            <w:r w:rsidRPr="00730695">
              <w:rPr>
                <w:rFonts w:ascii="Arial" w:hAnsi="Arial" w:cs="Arial"/>
              </w:rPr>
              <w:t>Manajemen</w:t>
            </w:r>
            <w:proofErr w:type="spellEnd"/>
          </w:p>
        </w:tc>
        <w:tc>
          <w:tcPr>
            <w:tcW w:w="3146" w:type="dxa"/>
            <w:vAlign w:val="center"/>
          </w:tcPr>
          <w:p w14:paraId="1C7FE4AB" w14:textId="77777777" w:rsidR="00774BD5" w:rsidRPr="00730695" w:rsidRDefault="00774BD5" w:rsidP="0084247A">
            <w:pPr>
              <w:ind w:right="-22"/>
              <w:jc w:val="center"/>
              <w:rPr>
                <w:rFonts w:ascii="Arial" w:hAnsi="Arial" w:cs="Arial"/>
                <w:lang w:val="id-ID"/>
                <w:rPrChange w:id="20" w:author="Ferri Fatra" w:date="2019-05-04T22:13:00Z">
                  <w:rPr>
                    <w:rFonts w:ascii="Calibri" w:hAnsi="Calibri"/>
                    <w:sz w:val="22"/>
                    <w:szCs w:val="22"/>
                    <w:lang w:val="id-ID"/>
                  </w:rPr>
                </w:rPrChange>
              </w:rPr>
            </w:pPr>
            <w:r w:rsidRPr="00730695">
              <w:rPr>
                <w:rFonts w:ascii="Arial" w:hAnsi="Arial" w:cs="Arial"/>
                <w:lang w:val="id-ID"/>
              </w:rPr>
              <w:t>02</w:t>
            </w:r>
          </w:p>
        </w:tc>
      </w:tr>
      <w:tr w:rsidR="00774BD5" w:rsidRPr="00730695" w14:paraId="130772D3" w14:textId="77777777" w:rsidTr="00774BD5">
        <w:trPr>
          <w:trHeight w:val="306"/>
          <w:jc w:val="center"/>
        </w:trPr>
        <w:tc>
          <w:tcPr>
            <w:tcW w:w="576" w:type="dxa"/>
            <w:vAlign w:val="center"/>
          </w:tcPr>
          <w:p w14:paraId="0F50F392" w14:textId="77777777" w:rsidR="00774BD5" w:rsidRPr="00730695" w:rsidRDefault="00774BD5" w:rsidP="0084247A">
            <w:pPr>
              <w:ind w:right="-22"/>
              <w:jc w:val="center"/>
              <w:rPr>
                <w:rFonts w:ascii="Arial" w:hAnsi="Arial" w:cs="Arial"/>
                <w:lang w:val="id-ID"/>
                <w:rPrChange w:id="21" w:author="Ferri Fatra" w:date="2019-05-04T22:13:00Z">
                  <w:rPr>
                    <w:rFonts w:ascii="Calibri" w:hAnsi="Calibri"/>
                    <w:sz w:val="22"/>
                    <w:szCs w:val="22"/>
                    <w:lang w:val="id-ID"/>
                  </w:rPr>
                </w:rPrChange>
              </w:rPr>
            </w:pPr>
            <w:r w:rsidRPr="00730695">
              <w:rPr>
                <w:rFonts w:ascii="Arial" w:hAnsi="Arial" w:cs="Arial"/>
                <w:lang w:val="id-ID"/>
              </w:rPr>
              <w:t>3.</w:t>
            </w:r>
          </w:p>
        </w:tc>
        <w:tc>
          <w:tcPr>
            <w:tcW w:w="3298" w:type="dxa"/>
            <w:vAlign w:val="center"/>
          </w:tcPr>
          <w:p w14:paraId="2F9CD107" w14:textId="77777777" w:rsidR="00774BD5" w:rsidRPr="00730695" w:rsidRDefault="00774BD5" w:rsidP="0084247A">
            <w:pPr>
              <w:ind w:right="-22"/>
              <w:rPr>
                <w:rFonts w:ascii="Arial" w:hAnsi="Arial" w:cs="Arial"/>
                <w:lang w:val="id-ID"/>
                <w:rPrChange w:id="22" w:author="Ferri Fatra" w:date="2019-05-04T22:13:00Z">
                  <w:rPr>
                    <w:rFonts w:ascii="Calibri" w:hAnsi="Calibri"/>
                    <w:sz w:val="22"/>
                    <w:szCs w:val="22"/>
                    <w:lang w:val="id-ID"/>
                  </w:rPr>
                </w:rPrChange>
              </w:rPr>
            </w:pPr>
            <w:proofErr w:type="spellStart"/>
            <w:r w:rsidRPr="00730695">
              <w:rPr>
                <w:rFonts w:ascii="Arial" w:hAnsi="Arial" w:cs="Arial"/>
              </w:rPr>
              <w:t>Sekretaris</w:t>
            </w:r>
            <w:proofErr w:type="spellEnd"/>
            <w:r w:rsidRPr="00730695">
              <w:rPr>
                <w:rFonts w:ascii="Arial" w:hAnsi="Arial" w:cs="Arial"/>
              </w:rPr>
              <w:t xml:space="preserve"> </w:t>
            </w:r>
            <w:proofErr w:type="spellStart"/>
            <w:r w:rsidRPr="00730695">
              <w:rPr>
                <w:rFonts w:ascii="Arial" w:hAnsi="Arial" w:cs="Arial"/>
              </w:rPr>
              <w:t>Jenderal</w:t>
            </w:r>
            <w:proofErr w:type="spellEnd"/>
            <w:r w:rsidRPr="00730695">
              <w:rPr>
                <w:rFonts w:ascii="Arial" w:hAnsi="Arial" w:cs="Arial"/>
              </w:rPr>
              <w:t xml:space="preserve"> DPN INKINDO</w:t>
            </w:r>
          </w:p>
        </w:tc>
        <w:tc>
          <w:tcPr>
            <w:tcW w:w="3146" w:type="dxa"/>
            <w:vAlign w:val="center"/>
          </w:tcPr>
          <w:p w14:paraId="2E0BBABB" w14:textId="77777777" w:rsidR="00774BD5" w:rsidRPr="00730695" w:rsidRDefault="00774BD5" w:rsidP="0084247A">
            <w:pPr>
              <w:ind w:right="-22"/>
              <w:jc w:val="center"/>
              <w:rPr>
                <w:rFonts w:ascii="Arial" w:hAnsi="Arial" w:cs="Arial"/>
                <w:lang w:val="id-ID"/>
                <w:rPrChange w:id="23" w:author="Ferri Fatra" w:date="2019-05-04T22:13:00Z">
                  <w:rPr>
                    <w:rFonts w:ascii="Calibri" w:hAnsi="Calibri"/>
                    <w:sz w:val="22"/>
                    <w:szCs w:val="22"/>
                    <w:lang w:val="id-ID"/>
                  </w:rPr>
                </w:rPrChange>
              </w:rPr>
            </w:pPr>
            <w:r w:rsidRPr="00730695">
              <w:rPr>
                <w:rFonts w:ascii="Arial" w:hAnsi="Arial" w:cs="Arial"/>
                <w:lang w:val="id-ID"/>
              </w:rPr>
              <w:t>03</w:t>
            </w:r>
          </w:p>
        </w:tc>
      </w:tr>
      <w:tr w:rsidR="00774BD5" w:rsidRPr="00730695" w14:paraId="30BAA283" w14:textId="77777777" w:rsidTr="00774BD5">
        <w:trPr>
          <w:trHeight w:val="306"/>
          <w:jc w:val="center"/>
        </w:trPr>
        <w:tc>
          <w:tcPr>
            <w:tcW w:w="576" w:type="dxa"/>
            <w:vAlign w:val="center"/>
          </w:tcPr>
          <w:p w14:paraId="1FCCC8CB" w14:textId="77777777" w:rsidR="00774BD5" w:rsidRPr="00730695" w:rsidRDefault="00774BD5" w:rsidP="0084247A">
            <w:pPr>
              <w:ind w:right="-22"/>
              <w:jc w:val="center"/>
              <w:rPr>
                <w:rFonts w:ascii="Arial" w:hAnsi="Arial" w:cs="Arial"/>
                <w:lang w:val="id-ID"/>
              </w:rPr>
            </w:pPr>
            <w:r w:rsidRPr="00730695">
              <w:rPr>
                <w:rFonts w:ascii="Arial" w:hAnsi="Arial" w:cs="Arial"/>
              </w:rPr>
              <w:t>4.</w:t>
            </w:r>
          </w:p>
        </w:tc>
        <w:tc>
          <w:tcPr>
            <w:tcW w:w="3298" w:type="dxa"/>
            <w:vAlign w:val="center"/>
          </w:tcPr>
          <w:p w14:paraId="0E3FD9CF" w14:textId="77777777" w:rsidR="00774BD5" w:rsidRPr="00730695" w:rsidRDefault="00774BD5" w:rsidP="0084247A">
            <w:pPr>
              <w:ind w:right="-2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Bendahara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Umum</w:t>
            </w:r>
            <w:proofErr w:type="spellEnd"/>
            <w:r>
              <w:rPr>
                <w:rFonts w:ascii="Arial" w:hAnsi="Arial" w:cs="Arial"/>
              </w:rPr>
              <w:t xml:space="preserve"> DPN INKINDO</w:t>
            </w:r>
          </w:p>
        </w:tc>
        <w:tc>
          <w:tcPr>
            <w:tcW w:w="3146" w:type="dxa"/>
            <w:vAlign w:val="center"/>
          </w:tcPr>
          <w:p w14:paraId="4293874E" w14:textId="77777777" w:rsidR="00774BD5" w:rsidRPr="00730695" w:rsidRDefault="00774BD5" w:rsidP="0084247A">
            <w:pPr>
              <w:ind w:right="-22"/>
              <w:jc w:val="center"/>
              <w:rPr>
                <w:rFonts w:ascii="Arial" w:hAnsi="Arial" w:cs="Arial"/>
                <w:lang w:val="id-ID"/>
              </w:rPr>
            </w:pPr>
            <w:r w:rsidRPr="00730695">
              <w:rPr>
                <w:rFonts w:ascii="Arial" w:hAnsi="Arial" w:cs="Arial"/>
              </w:rPr>
              <w:t>04</w:t>
            </w:r>
          </w:p>
        </w:tc>
      </w:tr>
      <w:tr w:rsidR="00774BD5" w:rsidRPr="00730695" w14:paraId="0AA30A20" w14:textId="77777777" w:rsidTr="00774BD5">
        <w:trPr>
          <w:trHeight w:val="306"/>
          <w:jc w:val="center"/>
        </w:trPr>
        <w:tc>
          <w:tcPr>
            <w:tcW w:w="576" w:type="dxa"/>
            <w:vAlign w:val="center"/>
          </w:tcPr>
          <w:p w14:paraId="02F95A01" w14:textId="77777777" w:rsidR="00774BD5" w:rsidRPr="00730695" w:rsidRDefault="00774BD5" w:rsidP="0084247A">
            <w:pPr>
              <w:ind w:right="-22"/>
              <w:jc w:val="center"/>
              <w:rPr>
                <w:rFonts w:ascii="Arial" w:hAnsi="Arial" w:cs="Arial"/>
                <w:rPrChange w:id="24" w:author="Ferri Fatra" w:date="2019-05-04T22:13:00Z">
                  <w:rPr>
                    <w:rFonts w:ascii="Calibri" w:hAnsi="Calibri"/>
                  </w:rPr>
                </w:rPrChange>
              </w:rPr>
            </w:pPr>
            <w:r w:rsidRPr="00730695">
              <w:rPr>
                <w:rFonts w:ascii="Arial" w:hAnsi="Arial" w:cs="Arial"/>
              </w:rPr>
              <w:t>5.</w:t>
            </w:r>
          </w:p>
        </w:tc>
        <w:tc>
          <w:tcPr>
            <w:tcW w:w="3298" w:type="dxa"/>
            <w:vAlign w:val="center"/>
          </w:tcPr>
          <w:p w14:paraId="32FE86BF" w14:textId="77777777" w:rsidR="00774BD5" w:rsidRPr="00730695" w:rsidRDefault="00774BD5" w:rsidP="0084247A">
            <w:pPr>
              <w:ind w:right="-22"/>
              <w:rPr>
                <w:rFonts w:ascii="Arial" w:hAnsi="Arial" w:cs="Arial"/>
                <w:rPrChange w:id="25" w:author="Ferri Fatra" w:date="2019-05-04T22:13:00Z">
                  <w:rPr>
                    <w:rFonts w:ascii="Calibri" w:hAnsi="Calibri"/>
                  </w:rPr>
                </w:rPrChange>
              </w:rPr>
            </w:pPr>
            <w:proofErr w:type="spellStart"/>
            <w:r w:rsidRPr="00730695">
              <w:rPr>
                <w:rFonts w:ascii="Arial" w:hAnsi="Arial" w:cs="Arial"/>
              </w:rPr>
              <w:t>Ketua</w:t>
            </w:r>
            <w:proofErr w:type="spellEnd"/>
            <w:r w:rsidRPr="00730695">
              <w:rPr>
                <w:rFonts w:ascii="Arial" w:hAnsi="Arial" w:cs="Arial"/>
              </w:rPr>
              <w:t xml:space="preserve"> </w:t>
            </w:r>
            <w:proofErr w:type="spellStart"/>
            <w:r w:rsidRPr="00730695">
              <w:rPr>
                <w:rFonts w:ascii="Arial" w:hAnsi="Arial" w:cs="Arial"/>
              </w:rPr>
              <w:t>Umum</w:t>
            </w:r>
            <w:proofErr w:type="spellEnd"/>
            <w:r w:rsidRPr="00730695">
              <w:rPr>
                <w:rFonts w:ascii="Arial" w:hAnsi="Arial" w:cs="Arial"/>
              </w:rPr>
              <w:t xml:space="preserve"> DPN INKINDO</w:t>
            </w:r>
          </w:p>
        </w:tc>
        <w:tc>
          <w:tcPr>
            <w:tcW w:w="3146" w:type="dxa"/>
            <w:vAlign w:val="center"/>
          </w:tcPr>
          <w:p w14:paraId="69841192" w14:textId="77777777" w:rsidR="00774BD5" w:rsidRPr="00730695" w:rsidRDefault="00774BD5" w:rsidP="0084247A">
            <w:pPr>
              <w:ind w:right="-22"/>
              <w:jc w:val="center"/>
              <w:rPr>
                <w:rFonts w:ascii="Arial" w:hAnsi="Arial" w:cs="Arial"/>
                <w:lang w:val="id-ID"/>
                <w:rPrChange w:id="26" w:author="Ferri Fatra" w:date="2019-05-04T22:13:00Z">
                  <w:rPr>
                    <w:rFonts w:ascii="Calibri" w:hAnsi="Calibri"/>
                    <w:lang w:val="id-ID"/>
                  </w:rPr>
                </w:rPrChange>
              </w:rPr>
            </w:pPr>
            <w:r w:rsidRPr="00730695">
              <w:rPr>
                <w:rFonts w:ascii="Arial" w:hAnsi="Arial" w:cs="Arial"/>
              </w:rPr>
              <w:t>05</w:t>
            </w:r>
          </w:p>
        </w:tc>
      </w:tr>
      <w:tr w:rsidR="00774BD5" w:rsidRPr="00730695" w14:paraId="345F9C05" w14:textId="77777777" w:rsidTr="00774BD5">
        <w:trPr>
          <w:trHeight w:val="306"/>
          <w:jc w:val="center"/>
        </w:trPr>
        <w:tc>
          <w:tcPr>
            <w:tcW w:w="576" w:type="dxa"/>
            <w:vAlign w:val="center"/>
          </w:tcPr>
          <w:p w14:paraId="2BC8194F" w14:textId="77777777" w:rsidR="00774BD5" w:rsidRPr="00730695" w:rsidRDefault="00774BD5" w:rsidP="0084247A">
            <w:pPr>
              <w:ind w:right="-22"/>
              <w:jc w:val="center"/>
              <w:rPr>
                <w:rFonts w:ascii="Arial" w:hAnsi="Arial" w:cs="Arial"/>
                <w:rPrChange w:id="27" w:author="Ferri Fatra" w:date="2019-05-04T22:13:00Z">
                  <w:rPr>
                    <w:rFonts w:ascii="Calibri" w:hAnsi="Calibri"/>
                  </w:rPr>
                </w:rPrChange>
              </w:rPr>
            </w:pPr>
            <w:r w:rsidRPr="00730695">
              <w:rPr>
                <w:rFonts w:ascii="Arial" w:hAnsi="Arial" w:cs="Arial"/>
              </w:rPr>
              <w:t>6.</w:t>
            </w:r>
          </w:p>
        </w:tc>
        <w:tc>
          <w:tcPr>
            <w:tcW w:w="3298" w:type="dxa"/>
            <w:vAlign w:val="center"/>
          </w:tcPr>
          <w:p w14:paraId="367FC191" w14:textId="77777777" w:rsidR="00774BD5" w:rsidRPr="00730695" w:rsidRDefault="00774BD5" w:rsidP="0084247A">
            <w:pPr>
              <w:ind w:right="-22"/>
              <w:rPr>
                <w:rFonts w:ascii="Arial" w:hAnsi="Arial" w:cs="Arial"/>
                <w:rPrChange w:id="28" w:author="Ferri Fatra" w:date="2019-05-04T22:13:00Z">
                  <w:rPr>
                    <w:rFonts w:ascii="Calibri" w:hAnsi="Calibri"/>
                  </w:rPr>
                </w:rPrChange>
              </w:rPr>
            </w:pPr>
            <w:proofErr w:type="spellStart"/>
            <w:r w:rsidRPr="00730695">
              <w:rPr>
                <w:rFonts w:ascii="Arial" w:hAnsi="Arial" w:cs="Arial"/>
              </w:rPr>
              <w:t>Kepala</w:t>
            </w:r>
            <w:proofErr w:type="spellEnd"/>
            <w:r w:rsidRPr="00730695">
              <w:rPr>
                <w:rFonts w:ascii="Arial" w:hAnsi="Arial" w:cs="Arial"/>
              </w:rPr>
              <w:t xml:space="preserve"> </w:t>
            </w:r>
            <w:proofErr w:type="spellStart"/>
            <w:r w:rsidRPr="00730695">
              <w:rPr>
                <w:rFonts w:ascii="Arial" w:hAnsi="Arial" w:cs="Arial"/>
              </w:rPr>
              <w:t>Bagian</w:t>
            </w:r>
            <w:proofErr w:type="spellEnd"/>
            <w:r w:rsidRPr="00730695">
              <w:rPr>
                <w:rFonts w:ascii="Arial" w:hAnsi="Arial" w:cs="Arial"/>
              </w:rPr>
              <w:t xml:space="preserve"> </w:t>
            </w:r>
            <w:proofErr w:type="spellStart"/>
            <w:r w:rsidRPr="00730695">
              <w:rPr>
                <w:rFonts w:ascii="Arial" w:hAnsi="Arial" w:cs="Arial"/>
              </w:rPr>
              <w:t>Umum</w:t>
            </w:r>
            <w:proofErr w:type="spellEnd"/>
            <w:r w:rsidRPr="00730695">
              <w:rPr>
                <w:rFonts w:ascii="Arial" w:hAnsi="Arial" w:cs="Arial"/>
              </w:rPr>
              <w:t xml:space="preserve"> </w:t>
            </w:r>
            <w:proofErr w:type="spellStart"/>
            <w:r w:rsidRPr="00730695">
              <w:rPr>
                <w:rFonts w:ascii="Arial" w:hAnsi="Arial" w:cs="Arial"/>
              </w:rPr>
              <w:t>Setnas</w:t>
            </w:r>
            <w:proofErr w:type="spellEnd"/>
          </w:p>
        </w:tc>
        <w:tc>
          <w:tcPr>
            <w:tcW w:w="3146" w:type="dxa"/>
            <w:vAlign w:val="center"/>
          </w:tcPr>
          <w:p w14:paraId="5E31B7A8" w14:textId="77777777" w:rsidR="00774BD5" w:rsidRPr="00730695" w:rsidRDefault="00774BD5" w:rsidP="0084247A">
            <w:pPr>
              <w:ind w:right="-22"/>
              <w:jc w:val="center"/>
              <w:rPr>
                <w:rFonts w:ascii="Arial" w:hAnsi="Arial" w:cs="Arial"/>
                <w:lang w:val="id-ID"/>
                <w:rPrChange w:id="29" w:author="Ferri Fatra" w:date="2019-05-04T22:13:00Z">
                  <w:rPr>
                    <w:rFonts w:ascii="Calibri" w:hAnsi="Calibri"/>
                    <w:lang w:val="id-ID"/>
                  </w:rPr>
                </w:rPrChange>
              </w:rPr>
            </w:pPr>
            <w:r w:rsidRPr="00730695">
              <w:rPr>
                <w:rFonts w:ascii="Arial" w:hAnsi="Arial" w:cs="Arial"/>
              </w:rPr>
              <w:t>06</w:t>
            </w:r>
          </w:p>
        </w:tc>
      </w:tr>
      <w:tr w:rsidR="00774BD5" w:rsidRPr="00730695" w14:paraId="6C33AA89" w14:textId="77777777" w:rsidTr="00774BD5">
        <w:trPr>
          <w:trHeight w:val="306"/>
          <w:jc w:val="center"/>
        </w:trPr>
        <w:tc>
          <w:tcPr>
            <w:tcW w:w="576" w:type="dxa"/>
            <w:vAlign w:val="center"/>
          </w:tcPr>
          <w:p w14:paraId="52F14C8C" w14:textId="77777777" w:rsidR="00774BD5" w:rsidRPr="00730695" w:rsidRDefault="00774BD5" w:rsidP="0084247A">
            <w:pPr>
              <w:ind w:right="-22"/>
              <w:jc w:val="center"/>
              <w:rPr>
                <w:rFonts w:ascii="Arial" w:hAnsi="Arial" w:cs="Arial"/>
              </w:rPr>
            </w:pPr>
            <w:r w:rsidRPr="00730695">
              <w:rPr>
                <w:rFonts w:ascii="Arial" w:hAnsi="Arial" w:cs="Arial"/>
              </w:rPr>
              <w:t>7.</w:t>
            </w:r>
          </w:p>
        </w:tc>
        <w:tc>
          <w:tcPr>
            <w:tcW w:w="3298" w:type="dxa"/>
            <w:vAlign w:val="center"/>
          </w:tcPr>
          <w:p w14:paraId="0E1283CF" w14:textId="77777777" w:rsidR="00774BD5" w:rsidRPr="00730695" w:rsidRDefault="00774BD5" w:rsidP="0084247A">
            <w:pPr>
              <w:ind w:right="-22"/>
              <w:rPr>
                <w:rFonts w:ascii="Arial" w:hAnsi="Arial" w:cs="Arial"/>
              </w:rPr>
            </w:pPr>
            <w:proofErr w:type="spellStart"/>
            <w:r w:rsidRPr="00730695">
              <w:rPr>
                <w:rFonts w:ascii="Arial" w:hAnsi="Arial" w:cs="Arial"/>
              </w:rPr>
              <w:t>Kepala</w:t>
            </w:r>
            <w:proofErr w:type="spellEnd"/>
            <w:r w:rsidRPr="00730695">
              <w:rPr>
                <w:rFonts w:ascii="Arial" w:hAnsi="Arial" w:cs="Arial"/>
              </w:rPr>
              <w:t xml:space="preserve"> </w:t>
            </w:r>
            <w:proofErr w:type="spellStart"/>
            <w:r w:rsidRPr="00730695">
              <w:rPr>
                <w:rFonts w:ascii="Arial" w:hAnsi="Arial" w:cs="Arial"/>
              </w:rPr>
              <w:t>Bagian</w:t>
            </w:r>
            <w:proofErr w:type="spellEnd"/>
            <w:r w:rsidRPr="00730695">
              <w:rPr>
                <w:rFonts w:ascii="Arial" w:hAnsi="Arial" w:cs="Arial"/>
              </w:rPr>
              <w:t xml:space="preserve"> </w:t>
            </w:r>
            <w:proofErr w:type="spellStart"/>
            <w:r w:rsidRPr="00730695">
              <w:rPr>
                <w:rFonts w:ascii="Arial" w:hAnsi="Arial" w:cs="Arial"/>
              </w:rPr>
              <w:t>Keuangan</w:t>
            </w:r>
            <w:proofErr w:type="spellEnd"/>
          </w:p>
        </w:tc>
        <w:tc>
          <w:tcPr>
            <w:tcW w:w="3146" w:type="dxa"/>
            <w:vAlign w:val="center"/>
          </w:tcPr>
          <w:p w14:paraId="775753B8" w14:textId="77777777" w:rsidR="00774BD5" w:rsidRPr="00730695" w:rsidRDefault="00774BD5" w:rsidP="0084247A">
            <w:pPr>
              <w:ind w:right="-22"/>
              <w:jc w:val="center"/>
              <w:rPr>
                <w:rFonts w:ascii="Arial" w:hAnsi="Arial" w:cs="Arial"/>
                <w:lang w:val="id-ID"/>
              </w:rPr>
            </w:pPr>
            <w:r w:rsidRPr="00730695">
              <w:rPr>
                <w:rFonts w:ascii="Arial" w:hAnsi="Arial" w:cs="Arial"/>
              </w:rPr>
              <w:t>07</w:t>
            </w:r>
          </w:p>
        </w:tc>
      </w:tr>
      <w:tr w:rsidR="00774BD5" w:rsidRPr="00730695" w14:paraId="40224B01" w14:textId="77777777" w:rsidTr="00774BD5">
        <w:trPr>
          <w:trHeight w:val="306"/>
          <w:jc w:val="center"/>
        </w:trPr>
        <w:tc>
          <w:tcPr>
            <w:tcW w:w="576" w:type="dxa"/>
            <w:vAlign w:val="center"/>
          </w:tcPr>
          <w:p w14:paraId="15222ACE" w14:textId="77777777" w:rsidR="00774BD5" w:rsidRPr="00730695" w:rsidRDefault="00774BD5" w:rsidP="0084247A">
            <w:pPr>
              <w:ind w:right="-22"/>
              <w:jc w:val="center"/>
              <w:rPr>
                <w:rFonts w:ascii="Arial" w:hAnsi="Arial" w:cs="Arial"/>
              </w:rPr>
            </w:pPr>
            <w:r w:rsidRPr="00730695">
              <w:rPr>
                <w:rFonts w:ascii="Arial" w:hAnsi="Arial" w:cs="Arial"/>
              </w:rPr>
              <w:t>8.</w:t>
            </w:r>
          </w:p>
        </w:tc>
        <w:tc>
          <w:tcPr>
            <w:tcW w:w="3298" w:type="dxa"/>
            <w:vAlign w:val="center"/>
          </w:tcPr>
          <w:p w14:paraId="5AD0DD01" w14:textId="77777777" w:rsidR="00774BD5" w:rsidRPr="00730695" w:rsidRDefault="00774BD5" w:rsidP="0084247A">
            <w:pPr>
              <w:ind w:right="-22"/>
              <w:rPr>
                <w:rFonts w:ascii="Arial" w:hAnsi="Arial" w:cs="Arial"/>
              </w:rPr>
            </w:pPr>
            <w:proofErr w:type="spellStart"/>
            <w:r w:rsidRPr="00730695">
              <w:rPr>
                <w:rFonts w:ascii="Arial" w:hAnsi="Arial" w:cs="Arial"/>
              </w:rPr>
              <w:t>Kepala</w:t>
            </w:r>
            <w:proofErr w:type="spellEnd"/>
            <w:r w:rsidRPr="00730695">
              <w:rPr>
                <w:rFonts w:ascii="Arial" w:hAnsi="Arial" w:cs="Arial"/>
              </w:rPr>
              <w:t xml:space="preserve"> </w:t>
            </w:r>
            <w:proofErr w:type="spellStart"/>
            <w:r w:rsidRPr="00730695">
              <w:rPr>
                <w:rFonts w:ascii="Arial" w:hAnsi="Arial" w:cs="Arial"/>
              </w:rPr>
              <w:t>Bagian</w:t>
            </w:r>
            <w:proofErr w:type="spellEnd"/>
            <w:r w:rsidRPr="00730695">
              <w:rPr>
                <w:rFonts w:ascii="Arial" w:hAnsi="Arial" w:cs="Arial"/>
              </w:rPr>
              <w:t xml:space="preserve"> </w:t>
            </w:r>
            <w:proofErr w:type="spellStart"/>
            <w:r w:rsidRPr="00730695">
              <w:rPr>
                <w:rFonts w:ascii="Arial" w:hAnsi="Arial" w:cs="Arial"/>
              </w:rPr>
              <w:t>Keanggotaan</w:t>
            </w:r>
            <w:proofErr w:type="spellEnd"/>
          </w:p>
        </w:tc>
        <w:tc>
          <w:tcPr>
            <w:tcW w:w="3146" w:type="dxa"/>
            <w:vAlign w:val="center"/>
          </w:tcPr>
          <w:p w14:paraId="19BB43BC" w14:textId="77777777" w:rsidR="00774BD5" w:rsidRPr="00730695" w:rsidRDefault="00774BD5" w:rsidP="0084247A">
            <w:pPr>
              <w:ind w:right="-22"/>
              <w:jc w:val="center"/>
              <w:rPr>
                <w:rFonts w:ascii="Arial" w:hAnsi="Arial" w:cs="Arial"/>
                <w:lang w:val="id-ID"/>
              </w:rPr>
            </w:pPr>
            <w:r w:rsidRPr="00730695">
              <w:rPr>
                <w:rFonts w:ascii="Arial" w:hAnsi="Arial" w:cs="Arial"/>
              </w:rPr>
              <w:t>08</w:t>
            </w:r>
          </w:p>
        </w:tc>
      </w:tr>
      <w:tr w:rsidR="00774BD5" w:rsidRPr="00730695" w14:paraId="09B2B5ED" w14:textId="77777777" w:rsidTr="00774BD5">
        <w:trPr>
          <w:trHeight w:val="306"/>
          <w:jc w:val="center"/>
        </w:trPr>
        <w:tc>
          <w:tcPr>
            <w:tcW w:w="576" w:type="dxa"/>
            <w:vAlign w:val="center"/>
          </w:tcPr>
          <w:p w14:paraId="7EA438AE" w14:textId="77777777" w:rsidR="00774BD5" w:rsidRPr="00730695" w:rsidRDefault="00774BD5" w:rsidP="0084247A">
            <w:pPr>
              <w:ind w:right="-22"/>
              <w:jc w:val="center"/>
              <w:rPr>
                <w:rFonts w:ascii="Arial" w:hAnsi="Arial" w:cs="Arial"/>
              </w:rPr>
            </w:pPr>
            <w:r w:rsidRPr="00730695">
              <w:rPr>
                <w:rFonts w:ascii="Arial" w:hAnsi="Arial" w:cs="Arial"/>
              </w:rPr>
              <w:t>9.</w:t>
            </w:r>
          </w:p>
        </w:tc>
        <w:tc>
          <w:tcPr>
            <w:tcW w:w="3298" w:type="dxa"/>
            <w:vAlign w:val="center"/>
          </w:tcPr>
          <w:p w14:paraId="7D1F6ACF" w14:textId="77777777" w:rsidR="00774BD5" w:rsidRPr="00730695" w:rsidRDefault="00774BD5" w:rsidP="0084247A">
            <w:pPr>
              <w:ind w:right="-22"/>
              <w:rPr>
                <w:rFonts w:ascii="Arial" w:hAnsi="Arial" w:cs="Arial"/>
              </w:rPr>
            </w:pPr>
            <w:proofErr w:type="spellStart"/>
            <w:r w:rsidRPr="00730695">
              <w:rPr>
                <w:rFonts w:ascii="Arial" w:hAnsi="Arial" w:cs="Arial"/>
              </w:rPr>
              <w:t>Kepala</w:t>
            </w:r>
            <w:proofErr w:type="spellEnd"/>
            <w:r w:rsidRPr="00730695">
              <w:rPr>
                <w:rFonts w:ascii="Arial" w:hAnsi="Arial" w:cs="Arial"/>
              </w:rPr>
              <w:t xml:space="preserve"> </w:t>
            </w:r>
            <w:proofErr w:type="spellStart"/>
            <w:r w:rsidRPr="00730695">
              <w:rPr>
                <w:rFonts w:ascii="Arial" w:hAnsi="Arial" w:cs="Arial"/>
              </w:rPr>
              <w:t>Bagian</w:t>
            </w:r>
            <w:proofErr w:type="spellEnd"/>
            <w:r w:rsidRPr="00730695">
              <w:rPr>
                <w:rFonts w:ascii="Arial" w:hAnsi="Arial" w:cs="Arial"/>
              </w:rPr>
              <w:t xml:space="preserve"> </w:t>
            </w:r>
            <w:proofErr w:type="spellStart"/>
            <w:r w:rsidRPr="00730695">
              <w:rPr>
                <w:rFonts w:ascii="Arial" w:hAnsi="Arial" w:cs="Arial"/>
              </w:rPr>
              <w:t>Administrasi</w:t>
            </w:r>
            <w:proofErr w:type="spellEnd"/>
          </w:p>
        </w:tc>
        <w:tc>
          <w:tcPr>
            <w:tcW w:w="3146" w:type="dxa"/>
            <w:vAlign w:val="center"/>
          </w:tcPr>
          <w:p w14:paraId="3951944A" w14:textId="77777777" w:rsidR="00774BD5" w:rsidRPr="00730695" w:rsidRDefault="00774BD5" w:rsidP="0084247A">
            <w:pPr>
              <w:ind w:right="-22"/>
              <w:jc w:val="center"/>
              <w:rPr>
                <w:rFonts w:ascii="Arial" w:hAnsi="Arial" w:cs="Arial"/>
                <w:lang w:val="id-ID"/>
              </w:rPr>
            </w:pPr>
            <w:r w:rsidRPr="00730695">
              <w:rPr>
                <w:rFonts w:ascii="Arial" w:hAnsi="Arial" w:cs="Arial"/>
              </w:rPr>
              <w:t>09</w:t>
            </w:r>
          </w:p>
        </w:tc>
      </w:tr>
      <w:tr w:rsidR="00774BD5" w:rsidRPr="00730695" w14:paraId="279DBEA4" w14:textId="77777777" w:rsidTr="00774BD5">
        <w:trPr>
          <w:trHeight w:val="306"/>
          <w:jc w:val="center"/>
        </w:trPr>
        <w:tc>
          <w:tcPr>
            <w:tcW w:w="576" w:type="dxa"/>
            <w:vAlign w:val="center"/>
          </w:tcPr>
          <w:p w14:paraId="27F9ECD0" w14:textId="77777777" w:rsidR="00774BD5" w:rsidRPr="00730695" w:rsidRDefault="00774BD5" w:rsidP="0084247A">
            <w:pPr>
              <w:ind w:right="-22"/>
              <w:jc w:val="center"/>
              <w:rPr>
                <w:rFonts w:ascii="Arial" w:hAnsi="Arial" w:cs="Arial"/>
              </w:rPr>
            </w:pPr>
            <w:r w:rsidRPr="00730695">
              <w:rPr>
                <w:rFonts w:ascii="Arial" w:hAnsi="Arial" w:cs="Arial"/>
              </w:rPr>
              <w:t>10.</w:t>
            </w:r>
          </w:p>
        </w:tc>
        <w:tc>
          <w:tcPr>
            <w:tcW w:w="3298" w:type="dxa"/>
            <w:vAlign w:val="center"/>
          </w:tcPr>
          <w:p w14:paraId="39FEA561" w14:textId="77777777" w:rsidR="00774BD5" w:rsidRPr="00730695" w:rsidRDefault="00774BD5" w:rsidP="0084247A">
            <w:pPr>
              <w:ind w:right="-22"/>
              <w:rPr>
                <w:rFonts w:ascii="Arial" w:hAnsi="Arial" w:cs="Arial"/>
              </w:rPr>
            </w:pPr>
            <w:proofErr w:type="spellStart"/>
            <w:r w:rsidRPr="00730695">
              <w:rPr>
                <w:rFonts w:ascii="Arial" w:hAnsi="Arial" w:cs="Arial"/>
              </w:rPr>
              <w:t>Kepala</w:t>
            </w:r>
            <w:proofErr w:type="spellEnd"/>
            <w:r w:rsidRPr="00730695">
              <w:rPr>
                <w:rFonts w:ascii="Arial" w:hAnsi="Arial" w:cs="Arial"/>
              </w:rPr>
              <w:t xml:space="preserve"> </w:t>
            </w:r>
            <w:proofErr w:type="spellStart"/>
            <w:r w:rsidRPr="00730695">
              <w:rPr>
                <w:rFonts w:ascii="Arial" w:hAnsi="Arial" w:cs="Arial"/>
              </w:rPr>
              <w:t>Bagian</w:t>
            </w:r>
            <w:proofErr w:type="spellEnd"/>
            <w:r w:rsidRPr="00730695">
              <w:rPr>
                <w:rFonts w:ascii="Arial" w:hAnsi="Arial" w:cs="Arial"/>
              </w:rPr>
              <w:t xml:space="preserve"> IT</w:t>
            </w:r>
          </w:p>
        </w:tc>
        <w:tc>
          <w:tcPr>
            <w:tcW w:w="3146" w:type="dxa"/>
            <w:vAlign w:val="center"/>
          </w:tcPr>
          <w:p w14:paraId="791B4E74" w14:textId="77777777" w:rsidR="00774BD5" w:rsidRPr="00730695" w:rsidRDefault="00774BD5" w:rsidP="0084247A">
            <w:pPr>
              <w:ind w:right="-22"/>
              <w:jc w:val="center"/>
              <w:rPr>
                <w:rFonts w:ascii="Arial" w:hAnsi="Arial" w:cs="Arial"/>
                <w:lang w:val="id-ID"/>
              </w:rPr>
            </w:pPr>
            <w:r w:rsidRPr="00730695">
              <w:rPr>
                <w:rFonts w:ascii="Arial" w:hAnsi="Arial" w:cs="Arial"/>
              </w:rPr>
              <w:t>10</w:t>
            </w:r>
          </w:p>
        </w:tc>
      </w:tr>
      <w:tr w:rsidR="00774BD5" w:rsidRPr="00730695" w14:paraId="145631BE" w14:textId="77777777" w:rsidTr="00774BD5">
        <w:trPr>
          <w:trHeight w:val="306"/>
          <w:jc w:val="center"/>
        </w:trPr>
        <w:tc>
          <w:tcPr>
            <w:tcW w:w="576" w:type="dxa"/>
            <w:vAlign w:val="center"/>
          </w:tcPr>
          <w:p w14:paraId="69A74EDA" w14:textId="77777777" w:rsidR="00774BD5" w:rsidRPr="00730695" w:rsidRDefault="00774BD5" w:rsidP="0084247A">
            <w:pPr>
              <w:ind w:right="-2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3298" w:type="dxa"/>
            <w:vAlign w:val="center"/>
          </w:tcPr>
          <w:p w14:paraId="5288E0A7" w14:textId="77777777" w:rsidR="00774BD5" w:rsidRPr="00730695" w:rsidRDefault="00774BD5" w:rsidP="0084247A">
            <w:pPr>
              <w:ind w:right="-22"/>
              <w:rPr>
                <w:rFonts w:ascii="Arial" w:hAnsi="Arial" w:cs="Arial"/>
              </w:rPr>
            </w:pPr>
            <w:proofErr w:type="spellStart"/>
            <w:r w:rsidRPr="00730695">
              <w:rPr>
                <w:rFonts w:ascii="Arial" w:hAnsi="Arial" w:cs="Arial"/>
              </w:rPr>
              <w:t>Kepala</w:t>
            </w:r>
            <w:proofErr w:type="spellEnd"/>
            <w:r w:rsidRPr="00730695">
              <w:rPr>
                <w:rFonts w:ascii="Arial" w:hAnsi="Arial" w:cs="Arial"/>
              </w:rPr>
              <w:t xml:space="preserve"> BSAN</w:t>
            </w:r>
          </w:p>
        </w:tc>
        <w:tc>
          <w:tcPr>
            <w:tcW w:w="3146" w:type="dxa"/>
            <w:vAlign w:val="center"/>
          </w:tcPr>
          <w:p w14:paraId="681F503D" w14:textId="77777777" w:rsidR="00774BD5" w:rsidRPr="00643FA2" w:rsidRDefault="00774BD5" w:rsidP="0084247A">
            <w:pPr>
              <w:ind w:right="-2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bookmarkEnd w:id="12"/>
    </w:tbl>
    <w:p w14:paraId="6CB6075F" w14:textId="77777777" w:rsidR="0098353D" w:rsidRPr="00774BD5" w:rsidRDefault="0098353D" w:rsidP="0098353D">
      <w:pPr>
        <w:spacing w:after="120" w:line="360" w:lineRule="auto"/>
        <w:ind w:right="-22"/>
        <w:rPr>
          <w:rFonts w:ascii="Arial" w:hAnsi="Arial" w:cs="Arial"/>
        </w:rPr>
      </w:pPr>
    </w:p>
    <w:p w14:paraId="1E45B1C3" w14:textId="77777777" w:rsidR="0098353D" w:rsidRPr="00774BD5" w:rsidRDefault="0098353D" w:rsidP="0098353D">
      <w:pPr>
        <w:pStyle w:val="Heading1"/>
        <w:numPr>
          <w:ilvl w:val="0"/>
          <w:numId w:val="0"/>
        </w:numPr>
        <w:spacing w:after="120" w:line="360" w:lineRule="auto"/>
        <w:ind w:right="-22"/>
        <w:jc w:val="center"/>
        <w:rPr>
          <w:rFonts w:cs="Arial"/>
        </w:rPr>
      </w:pPr>
      <w:bookmarkStart w:id="30" w:name="_Toc89152148"/>
      <w:bookmarkStart w:id="31" w:name="_Toc90193749"/>
      <w:bookmarkStart w:id="32" w:name="_Toc90194442"/>
      <w:bookmarkStart w:id="33" w:name="_Toc90196215"/>
      <w:bookmarkStart w:id="34" w:name="_Toc90268031"/>
      <w:bookmarkStart w:id="35" w:name="_Toc90268561"/>
      <w:bookmarkStart w:id="36" w:name="_Toc90278927"/>
      <w:bookmarkStart w:id="37" w:name="_Toc90315664"/>
      <w:bookmarkStart w:id="38" w:name="_Toc101168276"/>
      <w:r w:rsidRPr="00774BD5">
        <w:rPr>
          <w:rFonts w:cs="Arial"/>
        </w:rPr>
        <w:t>STATUS REVISI DOKUMEN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0"/>
        <w:gridCol w:w="2930"/>
        <w:gridCol w:w="1629"/>
        <w:gridCol w:w="1403"/>
        <w:gridCol w:w="1981"/>
      </w:tblGrid>
      <w:tr w:rsidR="00CE7985" w:rsidRPr="00774BD5" w14:paraId="3B487AC7" w14:textId="77777777" w:rsidTr="00774BD5">
        <w:trPr>
          <w:jc w:val="center"/>
        </w:trPr>
        <w:tc>
          <w:tcPr>
            <w:tcW w:w="1300" w:type="dxa"/>
            <w:vAlign w:val="center"/>
          </w:tcPr>
          <w:p w14:paraId="72C14F31" w14:textId="77777777" w:rsidR="0098353D" w:rsidRPr="00774BD5" w:rsidRDefault="0098353D" w:rsidP="0052218F">
            <w:pPr>
              <w:ind w:right="-22"/>
              <w:jc w:val="center"/>
              <w:rPr>
                <w:rFonts w:ascii="Arial" w:hAnsi="Arial" w:cs="Arial"/>
                <w:b/>
                <w:bCs/>
              </w:rPr>
            </w:pPr>
            <w:r w:rsidRPr="00774BD5">
              <w:rPr>
                <w:rFonts w:ascii="Arial" w:hAnsi="Arial" w:cs="Arial"/>
                <w:b/>
                <w:bCs/>
              </w:rPr>
              <w:t>NOMOR REVISI</w:t>
            </w:r>
          </w:p>
        </w:tc>
        <w:tc>
          <w:tcPr>
            <w:tcW w:w="2930" w:type="dxa"/>
            <w:vAlign w:val="center"/>
          </w:tcPr>
          <w:p w14:paraId="7D080455" w14:textId="77777777" w:rsidR="0098353D" w:rsidRPr="00774BD5" w:rsidRDefault="0098353D" w:rsidP="0052218F">
            <w:pPr>
              <w:ind w:right="-22"/>
              <w:jc w:val="center"/>
              <w:rPr>
                <w:rFonts w:ascii="Arial" w:hAnsi="Arial" w:cs="Arial"/>
                <w:b/>
                <w:bCs/>
              </w:rPr>
            </w:pPr>
            <w:r w:rsidRPr="00774BD5">
              <w:rPr>
                <w:rFonts w:ascii="Arial" w:hAnsi="Arial" w:cs="Arial"/>
                <w:b/>
                <w:bCs/>
              </w:rPr>
              <w:t>BAGIAN YANG DIREVISI</w:t>
            </w:r>
          </w:p>
        </w:tc>
        <w:tc>
          <w:tcPr>
            <w:tcW w:w="0" w:type="auto"/>
            <w:vAlign w:val="center"/>
          </w:tcPr>
          <w:p w14:paraId="379B22B2" w14:textId="77777777" w:rsidR="0098353D" w:rsidRPr="00774BD5" w:rsidRDefault="0098353D" w:rsidP="0052218F">
            <w:pPr>
              <w:ind w:right="-22"/>
              <w:jc w:val="center"/>
              <w:rPr>
                <w:rFonts w:ascii="Arial" w:hAnsi="Arial" w:cs="Arial"/>
                <w:b/>
                <w:bCs/>
              </w:rPr>
            </w:pPr>
            <w:r w:rsidRPr="00774BD5">
              <w:rPr>
                <w:rFonts w:ascii="Arial" w:hAnsi="Arial" w:cs="Arial"/>
                <w:b/>
                <w:bCs/>
              </w:rPr>
              <w:t>ALASAN REVISI</w:t>
            </w:r>
          </w:p>
        </w:tc>
        <w:tc>
          <w:tcPr>
            <w:tcW w:w="1403" w:type="dxa"/>
            <w:vAlign w:val="center"/>
          </w:tcPr>
          <w:p w14:paraId="558EDD35" w14:textId="77777777" w:rsidR="0098353D" w:rsidRPr="00774BD5" w:rsidRDefault="0098353D" w:rsidP="0052218F">
            <w:pPr>
              <w:ind w:right="-22"/>
              <w:jc w:val="center"/>
              <w:rPr>
                <w:rFonts w:ascii="Arial" w:hAnsi="Arial" w:cs="Arial"/>
                <w:b/>
                <w:bCs/>
              </w:rPr>
            </w:pPr>
            <w:r w:rsidRPr="00774BD5">
              <w:rPr>
                <w:rFonts w:ascii="Arial" w:hAnsi="Arial" w:cs="Arial"/>
                <w:b/>
                <w:bCs/>
              </w:rPr>
              <w:t>TANGGAL</w:t>
            </w:r>
          </w:p>
          <w:p w14:paraId="64C90C39" w14:textId="77777777" w:rsidR="0098353D" w:rsidRPr="00774BD5" w:rsidRDefault="0098353D" w:rsidP="0052218F">
            <w:pPr>
              <w:ind w:right="-22"/>
              <w:jc w:val="center"/>
              <w:rPr>
                <w:rFonts w:ascii="Arial" w:hAnsi="Arial" w:cs="Arial"/>
                <w:b/>
                <w:bCs/>
              </w:rPr>
            </w:pPr>
            <w:r w:rsidRPr="00774BD5">
              <w:rPr>
                <w:rFonts w:ascii="Arial" w:hAnsi="Arial" w:cs="Arial"/>
                <w:b/>
                <w:bCs/>
              </w:rPr>
              <w:t>REVISI</w:t>
            </w:r>
          </w:p>
        </w:tc>
        <w:tc>
          <w:tcPr>
            <w:tcW w:w="0" w:type="auto"/>
            <w:vAlign w:val="center"/>
          </w:tcPr>
          <w:p w14:paraId="0FE6DBF9" w14:textId="77777777" w:rsidR="0098353D" w:rsidRPr="00774BD5" w:rsidRDefault="0098353D" w:rsidP="0052218F">
            <w:pPr>
              <w:ind w:right="-22"/>
              <w:jc w:val="center"/>
              <w:rPr>
                <w:rFonts w:ascii="Arial" w:hAnsi="Arial" w:cs="Arial"/>
                <w:b/>
                <w:bCs/>
              </w:rPr>
            </w:pPr>
            <w:r w:rsidRPr="00774BD5">
              <w:rPr>
                <w:rFonts w:ascii="Arial" w:hAnsi="Arial" w:cs="Arial"/>
                <w:b/>
                <w:bCs/>
              </w:rPr>
              <w:t>PERSETUJUAN</w:t>
            </w:r>
          </w:p>
          <w:p w14:paraId="26919D33" w14:textId="77777777" w:rsidR="0098353D" w:rsidRPr="00774BD5" w:rsidRDefault="0098353D" w:rsidP="0052218F">
            <w:pPr>
              <w:ind w:right="-22"/>
              <w:jc w:val="center"/>
              <w:rPr>
                <w:rFonts w:ascii="Arial" w:hAnsi="Arial" w:cs="Arial"/>
                <w:b/>
                <w:bCs/>
              </w:rPr>
            </w:pPr>
            <w:r w:rsidRPr="00774BD5">
              <w:rPr>
                <w:rFonts w:ascii="Arial" w:hAnsi="Arial" w:cs="Arial"/>
                <w:b/>
                <w:bCs/>
              </w:rPr>
              <w:t>REVISI</w:t>
            </w:r>
          </w:p>
        </w:tc>
      </w:tr>
      <w:tr w:rsidR="00CE7985" w:rsidRPr="00774BD5" w14:paraId="5A1F6659" w14:textId="77777777" w:rsidTr="00774BD5">
        <w:trPr>
          <w:jc w:val="center"/>
        </w:trPr>
        <w:tc>
          <w:tcPr>
            <w:tcW w:w="1300" w:type="dxa"/>
          </w:tcPr>
          <w:p w14:paraId="669B088C" w14:textId="43215AE5" w:rsidR="0098353D" w:rsidRPr="00774BD5" w:rsidRDefault="0098353D" w:rsidP="0052218F">
            <w:pPr>
              <w:ind w:right="-22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930" w:type="dxa"/>
          </w:tcPr>
          <w:p w14:paraId="64A3BE0C" w14:textId="6BAC1152" w:rsidR="0098353D" w:rsidRPr="00774BD5" w:rsidRDefault="0098353D" w:rsidP="0052218F">
            <w:pPr>
              <w:ind w:right="-22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0" w:type="auto"/>
          </w:tcPr>
          <w:p w14:paraId="78BEAE5E" w14:textId="09ADCD5D" w:rsidR="0098353D" w:rsidRPr="00774BD5" w:rsidRDefault="0098353D" w:rsidP="0052218F">
            <w:pPr>
              <w:ind w:right="-22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1403" w:type="dxa"/>
          </w:tcPr>
          <w:p w14:paraId="46344E73" w14:textId="43958F23" w:rsidR="0098353D" w:rsidRPr="00774BD5" w:rsidRDefault="0098353D" w:rsidP="0052218F">
            <w:pPr>
              <w:ind w:right="-22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0" w:type="auto"/>
          </w:tcPr>
          <w:p w14:paraId="5FB266D2" w14:textId="77777777" w:rsidR="0098353D" w:rsidRPr="00774BD5" w:rsidRDefault="0098353D" w:rsidP="0052218F">
            <w:pPr>
              <w:ind w:right="-22"/>
              <w:rPr>
                <w:rFonts w:ascii="Arial" w:hAnsi="Arial" w:cs="Arial"/>
              </w:rPr>
            </w:pPr>
          </w:p>
        </w:tc>
      </w:tr>
      <w:tr w:rsidR="00CE7985" w:rsidRPr="00774BD5" w14:paraId="03F5B16F" w14:textId="77777777" w:rsidTr="00774BD5">
        <w:trPr>
          <w:jc w:val="center"/>
        </w:trPr>
        <w:tc>
          <w:tcPr>
            <w:tcW w:w="1300" w:type="dxa"/>
          </w:tcPr>
          <w:p w14:paraId="01A638EE" w14:textId="77777777" w:rsidR="0098353D" w:rsidRPr="00774BD5" w:rsidRDefault="0098353D" w:rsidP="0052218F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2930" w:type="dxa"/>
          </w:tcPr>
          <w:p w14:paraId="60E2B8B5" w14:textId="77777777" w:rsidR="0098353D" w:rsidRPr="00774BD5" w:rsidRDefault="0098353D" w:rsidP="0052218F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4D4E513" w14:textId="77777777" w:rsidR="0098353D" w:rsidRPr="00774BD5" w:rsidRDefault="0098353D" w:rsidP="0052218F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14:paraId="2664EFBB" w14:textId="77777777" w:rsidR="0098353D" w:rsidRPr="00774BD5" w:rsidRDefault="0098353D" w:rsidP="0052218F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94DAD15" w14:textId="77777777" w:rsidR="0098353D" w:rsidRPr="00774BD5" w:rsidRDefault="0098353D" w:rsidP="0052218F">
            <w:pPr>
              <w:ind w:right="-22"/>
              <w:rPr>
                <w:rFonts w:ascii="Arial" w:hAnsi="Arial" w:cs="Arial"/>
              </w:rPr>
            </w:pPr>
          </w:p>
        </w:tc>
      </w:tr>
      <w:tr w:rsidR="00CE7985" w:rsidRPr="00774BD5" w14:paraId="67D39B7D" w14:textId="77777777" w:rsidTr="00774BD5">
        <w:trPr>
          <w:jc w:val="center"/>
        </w:trPr>
        <w:tc>
          <w:tcPr>
            <w:tcW w:w="1300" w:type="dxa"/>
          </w:tcPr>
          <w:p w14:paraId="03A4A8A6" w14:textId="77777777" w:rsidR="0098353D" w:rsidRPr="00774BD5" w:rsidRDefault="0098353D" w:rsidP="0052218F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2930" w:type="dxa"/>
          </w:tcPr>
          <w:p w14:paraId="5EE69A0E" w14:textId="77777777" w:rsidR="0098353D" w:rsidRPr="00774BD5" w:rsidRDefault="0098353D" w:rsidP="0052218F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FB0FC4D" w14:textId="77777777" w:rsidR="0098353D" w:rsidRPr="00774BD5" w:rsidRDefault="0098353D" w:rsidP="0052218F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14:paraId="53CC016B" w14:textId="77777777" w:rsidR="0098353D" w:rsidRPr="00774BD5" w:rsidRDefault="0098353D" w:rsidP="0052218F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45F51D8" w14:textId="77777777" w:rsidR="0098353D" w:rsidRPr="00774BD5" w:rsidRDefault="0098353D" w:rsidP="0052218F">
            <w:pPr>
              <w:ind w:right="-22"/>
              <w:rPr>
                <w:rFonts w:ascii="Arial" w:hAnsi="Arial" w:cs="Arial"/>
              </w:rPr>
            </w:pPr>
          </w:p>
        </w:tc>
      </w:tr>
      <w:tr w:rsidR="00CE7985" w:rsidRPr="00774BD5" w14:paraId="203B08BB" w14:textId="77777777" w:rsidTr="00774BD5">
        <w:trPr>
          <w:jc w:val="center"/>
        </w:trPr>
        <w:tc>
          <w:tcPr>
            <w:tcW w:w="1300" w:type="dxa"/>
          </w:tcPr>
          <w:p w14:paraId="3C010A50" w14:textId="77777777" w:rsidR="0098353D" w:rsidRPr="00774BD5" w:rsidRDefault="0098353D" w:rsidP="0052218F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2930" w:type="dxa"/>
          </w:tcPr>
          <w:p w14:paraId="0EF57B3A" w14:textId="77777777" w:rsidR="0098353D" w:rsidRPr="00774BD5" w:rsidRDefault="0098353D" w:rsidP="0052218F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A852394" w14:textId="77777777" w:rsidR="0098353D" w:rsidRPr="00774BD5" w:rsidRDefault="0098353D" w:rsidP="0052218F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14:paraId="60B2D7DB" w14:textId="77777777" w:rsidR="0098353D" w:rsidRPr="00774BD5" w:rsidRDefault="0098353D" w:rsidP="0052218F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80FC666" w14:textId="77777777" w:rsidR="0098353D" w:rsidRPr="00774BD5" w:rsidRDefault="0098353D" w:rsidP="0052218F">
            <w:pPr>
              <w:ind w:right="-22"/>
              <w:rPr>
                <w:rFonts w:ascii="Arial" w:hAnsi="Arial" w:cs="Arial"/>
              </w:rPr>
            </w:pPr>
          </w:p>
        </w:tc>
      </w:tr>
      <w:tr w:rsidR="00CE7985" w:rsidRPr="00774BD5" w14:paraId="2A74EDC6" w14:textId="77777777" w:rsidTr="00774BD5">
        <w:trPr>
          <w:jc w:val="center"/>
        </w:trPr>
        <w:tc>
          <w:tcPr>
            <w:tcW w:w="1300" w:type="dxa"/>
          </w:tcPr>
          <w:p w14:paraId="13CAA0F6" w14:textId="77777777" w:rsidR="0098353D" w:rsidRPr="00774BD5" w:rsidRDefault="0098353D" w:rsidP="0052218F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2930" w:type="dxa"/>
          </w:tcPr>
          <w:p w14:paraId="5F8DCB97" w14:textId="77777777" w:rsidR="0098353D" w:rsidRPr="00774BD5" w:rsidRDefault="0098353D" w:rsidP="0052218F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DC851F8" w14:textId="77777777" w:rsidR="0098353D" w:rsidRPr="00774BD5" w:rsidRDefault="0098353D" w:rsidP="0052218F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14:paraId="68FD896F" w14:textId="77777777" w:rsidR="0098353D" w:rsidRPr="00774BD5" w:rsidRDefault="0098353D" w:rsidP="0052218F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18E4834" w14:textId="77777777" w:rsidR="0098353D" w:rsidRPr="00774BD5" w:rsidRDefault="0098353D" w:rsidP="0052218F">
            <w:pPr>
              <w:ind w:right="-22"/>
              <w:rPr>
                <w:rFonts w:ascii="Arial" w:hAnsi="Arial" w:cs="Arial"/>
              </w:rPr>
            </w:pPr>
          </w:p>
        </w:tc>
      </w:tr>
      <w:tr w:rsidR="00CE7985" w:rsidRPr="00774BD5" w14:paraId="1F78FAA0" w14:textId="77777777" w:rsidTr="00774BD5">
        <w:trPr>
          <w:jc w:val="center"/>
        </w:trPr>
        <w:tc>
          <w:tcPr>
            <w:tcW w:w="1300" w:type="dxa"/>
          </w:tcPr>
          <w:p w14:paraId="62D29A92" w14:textId="77777777" w:rsidR="0098353D" w:rsidRPr="00774BD5" w:rsidRDefault="0098353D" w:rsidP="0052218F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2930" w:type="dxa"/>
          </w:tcPr>
          <w:p w14:paraId="4480C47B" w14:textId="77777777" w:rsidR="0098353D" w:rsidRPr="00774BD5" w:rsidRDefault="0098353D" w:rsidP="0052218F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AFE7CAD" w14:textId="77777777" w:rsidR="0098353D" w:rsidRPr="00774BD5" w:rsidRDefault="0098353D" w:rsidP="0052218F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14:paraId="3001B218" w14:textId="77777777" w:rsidR="0098353D" w:rsidRPr="00774BD5" w:rsidRDefault="0098353D" w:rsidP="0052218F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C1A13DE" w14:textId="77777777" w:rsidR="0098353D" w:rsidRPr="00774BD5" w:rsidRDefault="0098353D" w:rsidP="0052218F">
            <w:pPr>
              <w:ind w:right="-22"/>
              <w:rPr>
                <w:rFonts w:ascii="Arial" w:hAnsi="Arial" w:cs="Arial"/>
              </w:rPr>
            </w:pPr>
          </w:p>
        </w:tc>
      </w:tr>
    </w:tbl>
    <w:p w14:paraId="3C98702A" w14:textId="77777777" w:rsidR="00BE18E3" w:rsidRPr="00774BD5" w:rsidRDefault="00BE18E3" w:rsidP="00BE18E3">
      <w:pPr>
        <w:pStyle w:val="Heading1"/>
        <w:tabs>
          <w:tab w:val="num" w:pos="540"/>
        </w:tabs>
        <w:spacing w:line="360" w:lineRule="auto"/>
        <w:ind w:left="540" w:hanging="540"/>
        <w:jc w:val="both"/>
        <w:rPr>
          <w:rFonts w:cs="Arial"/>
        </w:rPr>
      </w:pPr>
      <w:r w:rsidRPr="00774BD5">
        <w:rPr>
          <w:rFonts w:cs="Arial"/>
        </w:rPr>
        <w:lastRenderedPageBreak/>
        <w:t>TUJUAN</w:t>
      </w:r>
    </w:p>
    <w:p w14:paraId="3F13CCB5" w14:textId="77777777" w:rsidR="00BE18E3" w:rsidRPr="00774BD5" w:rsidRDefault="00BE18E3" w:rsidP="00BE18E3">
      <w:pPr>
        <w:pStyle w:val="BodyText2"/>
        <w:spacing w:line="360" w:lineRule="auto"/>
        <w:ind w:left="567"/>
        <w:jc w:val="both"/>
        <w:rPr>
          <w:rFonts w:ascii="Arial" w:hAnsi="Arial" w:cs="Arial"/>
        </w:rPr>
      </w:pPr>
      <w:proofErr w:type="spellStart"/>
      <w:r w:rsidRPr="00774BD5">
        <w:rPr>
          <w:rFonts w:ascii="Arial" w:hAnsi="Arial" w:cs="Arial"/>
        </w:rPr>
        <w:t>Memberikan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pedoman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dalam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melakukan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pelayanan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dan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pemeliharaan</w:t>
      </w:r>
      <w:proofErr w:type="spellEnd"/>
      <w:r w:rsidRPr="00774BD5">
        <w:rPr>
          <w:rFonts w:ascii="Arial" w:hAnsi="Arial" w:cs="Arial"/>
        </w:rPr>
        <w:t xml:space="preserve"> yang </w:t>
      </w:r>
      <w:proofErr w:type="spellStart"/>
      <w:r w:rsidRPr="00774BD5">
        <w:rPr>
          <w:rFonts w:ascii="Arial" w:hAnsi="Arial" w:cs="Arial"/>
        </w:rPr>
        <w:t>terkait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dengan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pengelolaan</w:t>
      </w:r>
      <w:proofErr w:type="spellEnd"/>
      <w:r w:rsidRPr="00774BD5">
        <w:rPr>
          <w:rFonts w:ascii="Arial" w:hAnsi="Arial" w:cs="Arial"/>
        </w:rPr>
        <w:t xml:space="preserve"> data, </w:t>
      </w:r>
      <w:proofErr w:type="spellStart"/>
      <w:r w:rsidRPr="00774BD5">
        <w:rPr>
          <w:rFonts w:ascii="Arial" w:hAnsi="Arial" w:cs="Arial"/>
        </w:rPr>
        <w:t>teknologi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dan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informasi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sehingga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pelayanan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sesuai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dengan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persyaratan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dan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memenuhi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kebutuhan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pihak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terkait</w:t>
      </w:r>
      <w:proofErr w:type="spellEnd"/>
      <w:r w:rsidRPr="00774BD5">
        <w:rPr>
          <w:rFonts w:ascii="Arial" w:hAnsi="Arial" w:cs="Arial"/>
        </w:rPr>
        <w:t xml:space="preserve">. </w:t>
      </w:r>
    </w:p>
    <w:p w14:paraId="75A1003C" w14:textId="77777777" w:rsidR="00BE18E3" w:rsidRPr="00774BD5" w:rsidRDefault="00BE18E3" w:rsidP="00BE18E3">
      <w:pPr>
        <w:pStyle w:val="BodyText2"/>
        <w:spacing w:line="360" w:lineRule="auto"/>
        <w:jc w:val="both"/>
        <w:rPr>
          <w:rFonts w:ascii="Arial" w:hAnsi="Arial" w:cs="Arial"/>
        </w:rPr>
      </w:pPr>
    </w:p>
    <w:p w14:paraId="3C92FEC0" w14:textId="77777777" w:rsidR="00BE18E3" w:rsidRPr="00774BD5" w:rsidRDefault="00BE18E3" w:rsidP="00BE18E3">
      <w:pPr>
        <w:pStyle w:val="Heading1"/>
        <w:tabs>
          <w:tab w:val="num" w:pos="540"/>
        </w:tabs>
        <w:spacing w:line="360" w:lineRule="auto"/>
        <w:ind w:left="540" w:hanging="540"/>
        <w:jc w:val="both"/>
        <w:rPr>
          <w:rFonts w:cs="Arial"/>
        </w:rPr>
      </w:pPr>
      <w:bookmarkStart w:id="39" w:name="_Toc532627969"/>
      <w:bookmarkStart w:id="40" w:name="_Toc90315667"/>
      <w:bookmarkStart w:id="41" w:name="_Toc177340793"/>
      <w:r w:rsidRPr="00774BD5">
        <w:rPr>
          <w:rFonts w:cs="Arial"/>
        </w:rPr>
        <w:t>RUANG LINGKUP</w:t>
      </w:r>
      <w:bookmarkEnd w:id="39"/>
      <w:bookmarkEnd w:id="40"/>
      <w:bookmarkEnd w:id="41"/>
    </w:p>
    <w:p w14:paraId="6E43D673" w14:textId="6837FD8E" w:rsidR="00BE18E3" w:rsidRPr="00774BD5" w:rsidRDefault="00BE18E3" w:rsidP="00BE18E3">
      <w:pPr>
        <w:pStyle w:val="BodyText2"/>
        <w:spacing w:line="360" w:lineRule="auto"/>
        <w:ind w:left="567"/>
        <w:jc w:val="both"/>
        <w:rPr>
          <w:rFonts w:ascii="Arial" w:hAnsi="Arial" w:cs="Arial"/>
        </w:rPr>
      </w:pPr>
      <w:proofErr w:type="spellStart"/>
      <w:r w:rsidRPr="00774BD5">
        <w:rPr>
          <w:rFonts w:ascii="Arial" w:hAnsi="Arial" w:cs="Arial"/>
        </w:rPr>
        <w:t>Prosedur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ini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mencakup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seluruh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aktifitas</w:t>
      </w:r>
      <w:proofErr w:type="spellEnd"/>
      <w:r w:rsidRPr="00774BD5">
        <w:rPr>
          <w:rFonts w:ascii="Arial" w:hAnsi="Arial" w:cs="Arial"/>
        </w:rPr>
        <w:t xml:space="preserve"> yang </w:t>
      </w:r>
      <w:proofErr w:type="spellStart"/>
      <w:r w:rsidRPr="00774BD5">
        <w:rPr>
          <w:rFonts w:ascii="Arial" w:hAnsi="Arial" w:cs="Arial"/>
        </w:rPr>
        <w:t>dilakukan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oleh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Bagian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Pusat</w:t>
      </w:r>
      <w:proofErr w:type="spellEnd"/>
      <w:r w:rsidRPr="00774BD5">
        <w:rPr>
          <w:rFonts w:ascii="Arial" w:hAnsi="Arial" w:cs="Arial"/>
        </w:rPr>
        <w:t xml:space="preserve"> Data, </w:t>
      </w:r>
      <w:proofErr w:type="spellStart"/>
      <w:r w:rsidRPr="00774BD5">
        <w:rPr>
          <w:rFonts w:ascii="Arial" w:hAnsi="Arial" w:cs="Arial"/>
        </w:rPr>
        <w:t>Teknologi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dan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Informasi</w:t>
      </w:r>
      <w:proofErr w:type="spellEnd"/>
      <w:r w:rsidRPr="00774BD5">
        <w:rPr>
          <w:rFonts w:ascii="Arial" w:hAnsi="Arial" w:cs="Arial"/>
        </w:rPr>
        <w:t xml:space="preserve"> (PUSDATIN) yang </w:t>
      </w:r>
      <w:proofErr w:type="spellStart"/>
      <w:r w:rsidRPr="00774BD5">
        <w:rPr>
          <w:rFonts w:ascii="Arial" w:hAnsi="Arial" w:cs="Arial"/>
        </w:rPr>
        <w:t>berhubungan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dengan</w:t>
      </w:r>
      <w:proofErr w:type="spellEnd"/>
      <w:r w:rsidRPr="00774BD5">
        <w:rPr>
          <w:rFonts w:ascii="Arial" w:hAnsi="Arial" w:cs="Arial"/>
        </w:rPr>
        <w:t xml:space="preserve"> Database, </w:t>
      </w:r>
      <w:proofErr w:type="spellStart"/>
      <w:r w:rsidRPr="00774BD5">
        <w:rPr>
          <w:rFonts w:ascii="Arial" w:hAnsi="Arial" w:cs="Arial"/>
        </w:rPr>
        <w:t>Sistem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Administrasi</w:t>
      </w:r>
      <w:proofErr w:type="spellEnd"/>
      <w:r w:rsidRPr="00774BD5">
        <w:rPr>
          <w:rFonts w:ascii="Arial" w:hAnsi="Arial" w:cs="Arial"/>
        </w:rPr>
        <w:t>, Trouble Shooting</w:t>
      </w:r>
      <w:r w:rsidR="00F80E49">
        <w:rPr>
          <w:rFonts w:ascii="Arial" w:hAnsi="Arial" w:cs="Arial"/>
        </w:rPr>
        <w:t>,</w:t>
      </w:r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dan</w:t>
      </w:r>
      <w:proofErr w:type="spellEnd"/>
      <w:r w:rsidRPr="00774BD5">
        <w:rPr>
          <w:rFonts w:ascii="Arial" w:hAnsi="Arial" w:cs="Arial"/>
        </w:rPr>
        <w:t xml:space="preserve"> Media </w:t>
      </w:r>
      <w:proofErr w:type="spellStart"/>
      <w:r w:rsidRPr="00774BD5">
        <w:rPr>
          <w:rFonts w:ascii="Arial" w:hAnsi="Arial" w:cs="Arial"/>
        </w:rPr>
        <w:t>Konten</w:t>
      </w:r>
      <w:proofErr w:type="spellEnd"/>
      <w:r w:rsidRPr="00774BD5">
        <w:rPr>
          <w:rFonts w:ascii="Arial" w:hAnsi="Arial" w:cs="Arial"/>
        </w:rPr>
        <w:t>.</w:t>
      </w:r>
    </w:p>
    <w:p w14:paraId="3B86FDA7" w14:textId="77777777" w:rsidR="00BE18E3" w:rsidRPr="00774BD5" w:rsidRDefault="00BE18E3" w:rsidP="00BE18E3">
      <w:pPr>
        <w:pStyle w:val="BodyText2"/>
        <w:spacing w:line="360" w:lineRule="auto"/>
        <w:jc w:val="both"/>
        <w:rPr>
          <w:rFonts w:ascii="Arial" w:hAnsi="Arial" w:cs="Arial"/>
        </w:rPr>
      </w:pPr>
    </w:p>
    <w:p w14:paraId="44BDBD85" w14:textId="77777777" w:rsidR="00BE18E3" w:rsidRPr="00774BD5" w:rsidRDefault="00BE18E3" w:rsidP="00BE18E3">
      <w:pPr>
        <w:pStyle w:val="Heading1"/>
        <w:tabs>
          <w:tab w:val="num" w:pos="540"/>
        </w:tabs>
        <w:spacing w:line="360" w:lineRule="auto"/>
        <w:ind w:left="540" w:hanging="540"/>
        <w:jc w:val="both"/>
        <w:rPr>
          <w:rFonts w:cs="Arial"/>
        </w:rPr>
      </w:pPr>
      <w:bookmarkStart w:id="42" w:name="_Toc532627970"/>
      <w:bookmarkStart w:id="43" w:name="_Toc90315668"/>
      <w:bookmarkStart w:id="44" w:name="_Toc177340794"/>
      <w:r w:rsidRPr="00774BD5">
        <w:rPr>
          <w:rFonts w:cs="Arial"/>
        </w:rPr>
        <w:t>REFERENSI</w:t>
      </w:r>
      <w:bookmarkEnd w:id="42"/>
      <w:bookmarkEnd w:id="43"/>
      <w:bookmarkEnd w:id="44"/>
    </w:p>
    <w:p w14:paraId="3E1C6697" w14:textId="77777777" w:rsidR="00BE18E3" w:rsidRPr="00774BD5" w:rsidRDefault="00BE18E3" w:rsidP="00BE18E3">
      <w:pPr>
        <w:spacing w:line="360" w:lineRule="auto"/>
        <w:ind w:left="567"/>
        <w:rPr>
          <w:rFonts w:ascii="Arial" w:hAnsi="Arial" w:cs="Arial"/>
        </w:rPr>
      </w:pPr>
      <w:r w:rsidRPr="00774BD5">
        <w:rPr>
          <w:rFonts w:ascii="Arial" w:hAnsi="Arial" w:cs="Arial"/>
          <w:lang w:val="id-ID"/>
        </w:rPr>
        <w:t>ISO 9001:2015 Klausul 7.1 tentang Sumber Daya</w:t>
      </w:r>
    </w:p>
    <w:p w14:paraId="62988F70" w14:textId="77777777" w:rsidR="00BE18E3" w:rsidRPr="00774BD5" w:rsidRDefault="00BE18E3" w:rsidP="00BE18E3">
      <w:pPr>
        <w:pStyle w:val="BodyText2"/>
        <w:spacing w:after="0" w:line="360" w:lineRule="auto"/>
        <w:jc w:val="both"/>
        <w:rPr>
          <w:rFonts w:ascii="Arial" w:hAnsi="Arial" w:cs="Arial"/>
        </w:rPr>
      </w:pPr>
    </w:p>
    <w:p w14:paraId="11C39AB3" w14:textId="77777777" w:rsidR="00BE18E3" w:rsidRPr="00774BD5" w:rsidRDefault="00BE18E3" w:rsidP="00BE18E3">
      <w:pPr>
        <w:pStyle w:val="Heading1"/>
        <w:tabs>
          <w:tab w:val="num" w:pos="540"/>
        </w:tabs>
        <w:spacing w:line="360" w:lineRule="auto"/>
        <w:ind w:left="540" w:hanging="540"/>
        <w:jc w:val="both"/>
        <w:rPr>
          <w:rFonts w:cs="Arial"/>
        </w:rPr>
      </w:pPr>
      <w:bookmarkStart w:id="45" w:name="_Toc532627971"/>
      <w:bookmarkStart w:id="46" w:name="_Toc90315669"/>
      <w:bookmarkStart w:id="47" w:name="_Toc177340795"/>
      <w:r w:rsidRPr="00774BD5">
        <w:rPr>
          <w:rFonts w:cs="Arial"/>
        </w:rPr>
        <w:t>DEFINISI</w:t>
      </w:r>
      <w:bookmarkEnd w:id="45"/>
      <w:bookmarkEnd w:id="46"/>
      <w:bookmarkEnd w:id="47"/>
    </w:p>
    <w:p w14:paraId="181284CB" w14:textId="77777777" w:rsidR="00BE18E3" w:rsidRPr="00774BD5" w:rsidRDefault="00BE18E3" w:rsidP="00BE18E3">
      <w:pPr>
        <w:pStyle w:val="BodyText2"/>
        <w:spacing w:line="360" w:lineRule="auto"/>
        <w:ind w:left="1134" w:hanging="567"/>
        <w:jc w:val="both"/>
        <w:rPr>
          <w:rFonts w:ascii="Arial" w:hAnsi="Arial" w:cs="Arial"/>
          <w:lang w:val="id-ID"/>
        </w:rPr>
      </w:pPr>
      <w:r w:rsidRPr="00774BD5">
        <w:rPr>
          <w:rFonts w:ascii="Arial" w:hAnsi="Arial" w:cs="Arial"/>
          <w:lang w:val="id-ID"/>
        </w:rPr>
        <w:t>4.1</w:t>
      </w:r>
      <w:r w:rsidRPr="00774BD5">
        <w:rPr>
          <w:rFonts w:ascii="Arial" w:hAnsi="Arial" w:cs="Arial"/>
          <w:lang w:val="id-ID"/>
        </w:rPr>
        <w:tab/>
        <w:t>Database adalah kumpulan informasi yang bermanfaat yang dikelola dan di simpan dengan aturan khusus secaradigital (Komputerisasi).</w:t>
      </w:r>
    </w:p>
    <w:p w14:paraId="197D2954" w14:textId="77777777" w:rsidR="00BE18E3" w:rsidRPr="00774BD5" w:rsidRDefault="00BE18E3" w:rsidP="00BE18E3">
      <w:pPr>
        <w:pStyle w:val="BodyText2"/>
        <w:spacing w:line="360" w:lineRule="auto"/>
        <w:ind w:left="1134" w:hanging="567"/>
        <w:jc w:val="both"/>
        <w:rPr>
          <w:rFonts w:ascii="Arial" w:hAnsi="Arial" w:cs="Arial"/>
        </w:rPr>
      </w:pPr>
      <w:r w:rsidRPr="00774BD5">
        <w:rPr>
          <w:rFonts w:ascii="Arial" w:hAnsi="Arial" w:cs="Arial"/>
          <w:lang w:val="id-ID"/>
        </w:rPr>
        <w:t>4.2</w:t>
      </w:r>
      <w:r w:rsidRPr="00774BD5">
        <w:rPr>
          <w:rFonts w:ascii="Arial" w:hAnsi="Arial" w:cs="Arial"/>
          <w:lang w:val="id-ID"/>
        </w:rPr>
        <w:tab/>
        <w:t>Komputer server adalah perangkat komputer yang dipergunakan untuk menyimpan database.</w:t>
      </w:r>
    </w:p>
    <w:p w14:paraId="71A73D3A" w14:textId="77777777" w:rsidR="00BE18E3" w:rsidRPr="00774BD5" w:rsidRDefault="00BE18E3" w:rsidP="00BE18E3">
      <w:pPr>
        <w:pStyle w:val="BodyText2"/>
        <w:spacing w:line="360" w:lineRule="auto"/>
        <w:ind w:left="567"/>
        <w:jc w:val="both"/>
        <w:rPr>
          <w:rFonts w:ascii="Arial" w:hAnsi="Arial" w:cs="Arial"/>
          <w:b/>
        </w:rPr>
      </w:pPr>
    </w:p>
    <w:p w14:paraId="37E4BF60" w14:textId="77777777" w:rsidR="00BE18E3" w:rsidRPr="00774BD5" w:rsidRDefault="00BE18E3" w:rsidP="00BE18E3">
      <w:pPr>
        <w:pStyle w:val="BodyText2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lang w:val="id-ID"/>
        </w:rPr>
      </w:pPr>
      <w:r w:rsidRPr="00774BD5">
        <w:rPr>
          <w:rFonts w:ascii="Arial" w:hAnsi="Arial" w:cs="Arial"/>
          <w:b/>
        </w:rPr>
        <w:t>TAHAPAN PROSEDUR</w:t>
      </w:r>
    </w:p>
    <w:p w14:paraId="5D8E8F87" w14:textId="77777777" w:rsidR="00BE18E3" w:rsidRPr="00774BD5" w:rsidRDefault="00BE18E3" w:rsidP="00BE18E3">
      <w:pPr>
        <w:pStyle w:val="BodyText2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b/>
          <w:lang w:val="id-ID"/>
        </w:rPr>
      </w:pPr>
      <w:proofErr w:type="spellStart"/>
      <w:r w:rsidRPr="00774BD5">
        <w:rPr>
          <w:rFonts w:ascii="Arial" w:hAnsi="Arial" w:cs="Arial"/>
          <w:b/>
        </w:rPr>
        <w:t>Pengelolaan</w:t>
      </w:r>
      <w:proofErr w:type="spellEnd"/>
      <w:r w:rsidRPr="00774BD5">
        <w:rPr>
          <w:rFonts w:ascii="Arial" w:hAnsi="Arial" w:cs="Arial"/>
          <w:b/>
        </w:rPr>
        <w:t xml:space="preserve"> Database</w:t>
      </w:r>
    </w:p>
    <w:p w14:paraId="41251D16" w14:textId="77777777" w:rsidR="00BE18E3" w:rsidRPr="00774BD5" w:rsidRDefault="00BE18E3" w:rsidP="00BE18E3">
      <w:pPr>
        <w:pStyle w:val="BodyText2"/>
        <w:numPr>
          <w:ilvl w:val="2"/>
          <w:numId w:val="20"/>
        </w:numPr>
        <w:spacing w:line="360" w:lineRule="auto"/>
        <w:jc w:val="both"/>
        <w:rPr>
          <w:rFonts w:ascii="Arial" w:hAnsi="Arial" w:cs="Arial"/>
          <w:lang w:val="id-ID"/>
        </w:rPr>
      </w:pPr>
      <w:proofErr w:type="spellStart"/>
      <w:r w:rsidRPr="00774BD5">
        <w:rPr>
          <w:rFonts w:ascii="Arial" w:hAnsi="Arial" w:cs="Arial"/>
        </w:rPr>
        <w:t>Bagian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Pusdatin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mengelola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seluruh</w:t>
      </w:r>
      <w:proofErr w:type="spellEnd"/>
      <w:r w:rsidRPr="00774BD5">
        <w:rPr>
          <w:rFonts w:ascii="Arial" w:hAnsi="Arial" w:cs="Arial"/>
        </w:rPr>
        <w:t xml:space="preserve"> data </w:t>
      </w:r>
      <w:proofErr w:type="spellStart"/>
      <w:r w:rsidRPr="00774BD5">
        <w:rPr>
          <w:rFonts w:ascii="Arial" w:hAnsi="Arial" w:cs="Arial"/>
        </w:rPr>
        <w:t>dan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informasi</w:t>
      </w:r>
      <w:proofErr w:type="spellEnd"/>
      <w:r w:rsidRPr="00774BD5">
        <w:rPr>
          <w:rFonts w:ascii="Arial" w:hAnsi="Arial" w:cs="Arial"/>
        </w:rPr>
        <w:t xml:space="preserve"> yang </w:t>
      </w:r>
      <w:proofErr w:type="spellStart"/>
      <w:r w:rsidRPr="00774BD5">
        <w:rPr>
          <w:rFonts w:ascii="Arial" w:hAnsi="Arial" w:cs="Arial"/>
        </w:rPr>
        <w:t>terkait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dengan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aktitas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operasional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seperti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pengarsipan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surat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masuk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dan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keluar</w:t>
      </w:r>
      <w:proofErr w:type="spellEnd"/>
      <w:r w:rsidRPr="00774BD5">
        <w:rPr>
          <w:rFonts w:ascii="Arial" w:hAnsi="Arial" w:cs="Arial"/>
        </w:rPr>
        <w:t xml:space="preserve"> (email), </w:t>
      </w:r>
      <w:proofErr w:type="spellStart"/>
      <w:r w:rsidRPr="00774BD5">
        <w:rPr>
          <w:rFonts w:ascii="Arial" w:hAnsi="Arial" w:cs="Arial"/>
        </w:rPr>
        <w:t>dokumen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kerjasama</w:t>
      </w:r>
      <w:proofErr w:type="spellEnd"/>
      <w:r w:rsidRPr="00774BD5">
        <w:rPr>
          <w:rFonts w:ascii="Arial" w:hAnsi="Arial" w:cs="Arial"/>
        </w:rPr>
        <w:t xml:space="preserve">, </w:t>
      </w:r>
      <w:proofErr w:type="spellStart"/>
      <w:r w:rsidRPr="00774BD5">
        <w:rPr>
          <w:rFonts w:ascii="Arial" w:hAnsi="Arial" w:cs="Arial"/>
        </w:rPr>
        <w:t>notulensi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rapat</w:t>
      </w:r>
      <w:proofErr w:type="spellEnd"/>
      <w:r w:rsidRPr="00774BD5">
        <w:rPr>
          <w:rFonts w:ascii="Arial" w:hAnsi="Arial" w:cs="Arial"/>
        </w:rPr>
        <w:t xml:space="preserve">, </w:t>
      </w:r>
      <w:proofErr w:type="spellStart"/>
      <w:r w:rsidRPr="00774BD5">
        <w:rPr>
          <w:rFonts w:ascii="Arial" w:hAnsi="Arial" w:cs="Arial"/>
        </w:rPr>
        <w:t>arsip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kegiatan</w:t>
      </w:r>
      <w:proofErr w:type="spellEnd"/>
      <w:r w:rsidRPr="00774BD5">
        <w:rPr>
          <w:rFonts w:ascii="Arial" w:hAnsi="Arial" w:cs="Arial"/>
        </w:rPr>
        <w:t xml:space="preserve"> internal </w:t>
      </w:r>
      <w:proofErr w:type="spellStart"/>
      <w:r w:rsidRPr="00774BD5">
        <w:rPr>
          <w:rFonts w:ascii="Arial" w:hAnsi="Arial" w:cs="Arial"/>
        </w:rPr>
        <w:t>dan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dokumen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pendukung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lainnya</w:t>
      </w:r>
      <w:proofErr w:type="spellEnd"/>
      <w:r w:rsidRPr="00774BD5">
        <w:rPr>
          <w:rFonts w:ascii="Arial" w:hAnsi="Arial" w:cs="Arial"/>
        </w:rPr>
        <w:t xml:space="preserve">. </w:t>
      </w:r>
    </w:p>
    <w:p w14:paraId="47D9B62D" w14:textId="77777777" w:rsidR="00BE18E3" w:rsidRPr="00774BD5" w:rsidRDefault="00BE18E3" w:rsidP="00BE18E3">
      <w:pPr>
        <w:pStyle w:val="BodyText2"/>
        <w:numPr>
          <w:ilvl w:val="2"/>
          <w:numId w:val="20"/>
        </w:numPr>
        <w:spacing w:line="360" w:lineRule="auto"/>
        <w:jc w:val="both"/>
        <w:rPr>
          <w:rFonts w:ascii="Arial" w:hAnsi="Arial" w:cs="Arial"/>
          <w:lang w:val="id-ID"/>
        </w:rPr>
      </w:pPr>
      <w:proofErr w:type="spellStart"/>
      <w:r w:rsidRPr="00774BD5">
        <w:rPr>
          <w:rFonts w:ascii="Arial" w:hAnsi="Arial" w:cs="Arial"/>
        </w:rPr>
        <w:t>Setiap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bagian</w:t>
      </w:r>
      <w:proofErr w:type="spellEnd"/>
      <w:r w:rsidRPr="00774BD5">
        <w:rPr>
          <w:rFonts w:ascii="Arial" w:hAnsi="Arial" w:cs="Arial"/>
        </w:rPr>
        <w:t xml:space="preserve"> yang </w:t>
      </w:r>
      <w:proofErr w:type="spellStart"/>
      <w:r w:rsidRPr="00774BD5">
        <w:rPr>
          <w:rFonts w:ascii="Arial" w:hAnsi="Arial" w:cs="Arial"/>
        </w:rPr>
        <w:t>ingin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melakukan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komunikasi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kepada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pihak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luar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mengirimkan</w:t>
      </w:r>
      <w:proofErr w:type="spellEnd"/>
      <w:r w:rsidRPr="00774BD5">
        <w:rPr>
          <w:rFonts w:ascii="Arial" w:hAnsi="Arial" w:cs="Arial"/>
        </w:rPr>
        <w:t xml:space="preserve"> draft </w:t>
      </w:r>
      <w:proofErr w:type="spellStart"/>
      <w:r w:rsidRPr="00774BD5">
        <w:rPr>
          <w:rFonts w:ascii="Arial" w:hAnsi="Arial" w:cs="Arial"/>
        </w:rPr>
        <w:t>surat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atau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informasi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ke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Bagian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Pusdatin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untuk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lastRenderedPageBreak/>
        <w:t>dikirimkan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ke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pihak</w:t>
      </w:r>
      <w:proofErr w:type="spellEnd"/>
      <w:r w:rsidRPr="00774BD5">
        <w:rPr>
          <w:rFonts w:ascii="Arial" w:hAnsi="Arial" w:cs="Arial"/>
        </w:rPr>
        <w:t xml:space="preserve"> yang </w:t>
      </w:r>
      <w:proofErr w:type="spellStart"/>
      <w:r w:rsidRPr="00774BD5">
        <w:rPr>
          <w:rFonts w:ascii="Arial" w:hAnsi="Arial" w:cs="Arial"/>
        </w:rPr>
        <w:t>dituju</w:t>
      </w:r>
      <w:proofErr w:type="spellEnd"/>
      <w:r w:rsidRPr="00774BD5">
        <w:rPr>
          <w:rFonts w:ascii="Arial" w:hAnsi="Arial" w:cs="Arial"/>
        </w:rPr>
        <w:t>.</w:t>
      </w:r>
      <w:r w:rsidRPr="00774BD5">
        <w:rPr>
          <w:rFonts w:ascii="Arial" w:hAnsi="Arial" w:cs="Arial"/>
          <w:lang w:val="id-ID"/>
        </w:rPr>
        <w:t xml:space="preserve"> </w:t>
      </w:r>
      <w:proofErr w:type="spellStart"/>
      <w:r w:rsidRPr="00774BD5">
        <w:rPr>
          <w:rFonts w:ascii="Arial" w:hAnsi="Arial" w:cs="Arial"/>
        </w:rPr>
        <w:t>Seluruh</w:t>
      </w:r>
      <w:proofErr w:type="spellEnd"/>
      <w:r w:rsidRPr="00774BD5">
        <w:rPr>
          <w:rFonts w:ascii="Arial" w:hAnsi="Arial" w:cs="Arial"/>
        </w:rPr>
        <w:t xml:space="preserve"> email </w:t>
      </w:r>
      <w:proofErr w:type="spellStart"/>
      <w:r w:rsidRPr="00774BD5">
        <w:rPr>
          <w:rFonts w:ascii="Arial" w:hAnsi="Arial" w:cs="Arial"/>
        </w:rPr>
        <w:t>masuk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dikelola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dan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diteruskan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oleh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bagian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Pusdatin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ke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Bagian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terkait</w:t>
      </w:r>
      <w:proofErr w:type="spellEnd"/>
      <w:r w:rsidRPr="00774BD5">
        <w:rPr>
          <w:rFonts w:ascii="Arial" w:hAnsi="Arial" w:cs="Arial"/>
        </w:rPr>
        <w:t xml:space="preserve">. </w:t>
      </w:r>
    </w:p>
    <w:p w14:paraId="062EA661" w14:textId="77777777" w:rsidR="00BE18E3" w:rsidRPr="00774BD5" w:rsidRDefault="00BE18E3" w:rsidP="00BE18E3">
      <w:pPr>
        <w:pStyle w:val="BodyText2"/>
        <w:numPr>
          <w:ilvl w:val="2"/>
          <w:numId w:val="20"/>
        </w:numPr>
        <w:spacing w:line="360" w:lineRule="auto"/>
        <w:jc w:val="both"/>
        <w:rPr>
          <w:rFonts w:ascii="Arial" w:hAnsi="Arial" w:cs="Arial"/>
          <w:lang w:val="id-ID"/>
        </w:rPr>
      </w:pPr>
      <w:r w:rsidRPr="00774BD5">
        <w:rPr>
          <w:rFonts w:ascii="Arial" w:hAnsi="Arial" w:cs="Arial"/>
        </w:rPr>
        <w:t xml:space="preserve">Email </w:t>
      </w:r>
      <w:proofErr w:type="spellStart"/>
      <w:r w:rsidRPr="00774BD5">
        <w:rPr>
          <w:rFonts w:ascii="Arial" w:hAnsi="Arial" w:cs="Arial"/>
        </w:rPr>
        <w:t>dan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informasi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tersebut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disimpan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dalam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satu</w:t>
      </w:r>
      <w:proofErr w:type="spellEnd"/>
      <w:r w:rsidRPr="00774BD5">
        <w:rPr>
          <w:rFonts w:ascii="Arial" w:hAnsi="Arial" w:cs="Arial"/>
        </w:rPr>
        <w:t xml:space="preserve"> server </w:t>
      </w:r>
      <w:proofErr w:type="spellStart"/>
      <w:r w:rsidRPr="00774BD5">
        <w:rPr>
          <w:rFonts w:ascii="Arial" w:hAnsi="Arial" w:cs="Arial"/>
        </w:rPr>
        <w:t>dengan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klasifikasi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berdasarkan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tahun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dan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jenis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dokumen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dimana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seluruh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karyawan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memiliki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akses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sesuai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dengan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kebutuhan</w:t>
      </w:r>
      <w:proofErr w:type="spellEnd"/>
      <w:r w:rsidRPr="00774BD5">
        <w:rPr>
          <w:rFonts w:ascii="Arial" w:hAnsi="Arial" w:cs="Arial"/>
        </w:rPr>
        <w:t>.</w:t>
      </w:r>
    </w:p>
    <w:p w14:paraId="46B19C66" w14:textId="77777777" w:rsidR="00BE18E3" w:rsidRPr="00774BD5" w:rsidRDefault="00BE18E3" w:rsidP="00BE18E3">
      <w:pPr>
        <w:pStyle w:val="BodyText2"/>
        <w:numPr>
          <w:ilvl w:val="2"/>
          <w:numId w:val="20"/>
        </w:numPr>
        <w:spacing w:line="360" w:lineRule="auto"/>
        <w:jc w:val="both"/>
        <w:rPr>
          <w:rFonts w:ascii="Arial" w:hAnsi="Arial" w:cs="Arial"/>
          <w:lang w:val="id-ID"/>
        </w:rPr>
      </w:pPr>
      <w:r w:rsidRPr="00774BD5">
        <w:rPr>
          <w:rFonts w:ascii="Arial" w:hAnsi="Arial" w:cs="Arial"/>
          <w:lang w:val="id-ID"/>
        </w:rPr>
        <w:t>Pemeliharaan database dilakukan secara berkala untuk memastikan server berfungsi dengan baik dengan mengacu kepada form Pemeliharaan IT</w:t>
      </w:r>
    </w:p>
    <w:p w14:paraId="26C9C1A2" w14:textId="77777777" w:rsidR="00BE18E3" w:rsidRPr="00774BD5" w:rsidRDefault="00BE18E3" w:rsidP="00BE18E3">
      <w:pPr>
        <w:pStyle w:val="BodyText2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b/>
          <w:lang w:val="id-ID"/>
        </w:rPr>
      </w:pPr>
      <w:proofErr w:type="spellStart"/>
      <w:r w:rsidRPr="00774BD5">
        <w:rPr>
          <w:rFonts w:ascii="Arial" w:hAnsi="Arial" w:cs="Arial"/>
          <w:b/>
        </w:rPr>
        <w:t>Sistem</w:t>
      </w:r>
      <w:proofErr w:type="spellEnd"/>
      <w:r w:rsidRPr="00774BD5">
        <w:rPr>
          <w:rFonts w:ascii="Arial" w:hAnsi="Arial" w:cs="Arial"/>
          <w:b/>
        </w:rPr>
        <w:t xml:space="preserve"> Administrator &amp; </w:t>
      </w:r>
      <w:proofErr w:type="spellStart"/>
      <w:r w:rsidRPr="00774BD5">
        <w:rPr>
          <w:rFonts w:ascii="Arial" w:hAnsi="Arial" w:cs="Arial"/>
          <w:b/>
        </w:rPr>
        <w:t>Jaringan</w:t>
      </w:r>
      <w:proofErr w:type="spellEnd"/>
    </w:p>
    <w:p w14:paraId="25162FC2" w14:textId="77777777" w:rsidR="00BE18E3" w:rsidRPr="00774BD5" w:rsidRDefault="00BE18E3" w:rsidP="00BE18E3">
      <w:pPr>
        <w:pStyle w:val="BodyText2"/>
        <w:numPr>
          <w:ilvl w:val="2"/>
          <w:numId w:val="20"/>
        </w:numPr>
        <w:spacing w:line="360" w:lineRule="auto"/>
        <w:jc w:val="both"/>
        <w:rPr>
          <w:rFonts w:ascii="Arial" w:hAnsi="Arial" w:cs="Arial"/>
          <w:lang w:val="id-ID"/>
        </w:rPr>
      </w:pPr>
      <w:r w:rsidRPr="00774BD5">
        <w:rPr>
          <w:rFonts w:ascii="Arial" w:hAnsi="Arial" w:cs="Arial"/>
          <w:lang w:val="id-ID"/>
        </w:rPr>
        <w:t xml:space="preserve">Bagian Pusdatin mengelola dan mengatur sistem jaringan yang berjalan pada organisasi. </w:t>
      </w:r>
    </w:p>
    <w:p w14:paraId="5F32D907" w14:textId="77777777" w:rsidR="00BE18E3" w:rsidRPr="00774BD5" w:rsidRDefault="00BE18E3" w:rsidP="00BE18E3">
      <w:pPr>
        <w:pStyle w:val="BodyText2"/>
        <w:numPr>
          <w:ilvl w:val="2"/>
          <w:numId w:val="20"/>
        </w:numPr>
        <w:spacing w:line="360" w:lineRule="auto"/>
        <w:jc w:val="both"/>
        <w:rPr>
          <w:rFonts w:ascii="Arial" w:hAnsi="Arial" w:cs="Arial"/>
          <w:lang w:val="id-ID"/>
        </w:rPr>
      </w:pPr>
      <w:r w:rsidRPr="00774BD5">
        <w:rPr>
          <w:rFonts w:ascii="Arial" w:hAnsi="Arial" w:cs="Arial"/>
          <w:lang w:val="id-ID"/>
        </w:rPr>
        <w:t>Setiap ada permintaan untuk mendapatkan akses internet dan jaringan, maka bagian Pusdatin akan mempersiapkan peralatan yang dibutuhkan untuk akses tersebut.</w:t>
      </w:r>
    </w:p>
    <w:p w14:paraId="3CBCBA2F" w14:textId="77777777" w:rsidR="00BE18E3" w:rsidRPr="00774BD5" w:rsidRDefault="00BE18E3" w:rsidP="00BE18E3">
      <w:pPr>
        <w:pStyle w:val="BodyText2"/>
        <w:numPr>
          <w:ilvl w:val="2"/>
          <w:numId w:val="20"/>
        </w:numPr>
        <w:spacing w:line="360" w:lineRule="auto"/>
        <w:jc w:val="both"/>
        <w:rPr>
          <w:rFonts w:ascii="Arial" w:hAnsi="Arial" w:cs="Arial"/>
          <w:lang w:val="id-ID"/>
        </w:rPr>
      </w:pPr>
      <w:r w:rsidRPr="00774BD5">
        <w:rPr>
          <w:rFonts w:ascii="Arial" w:hAnsi="Arial" w:cs="Arial"/>
          <w:lang w:val="id-ID"/>
        </w:rPr>
        <w:t xml:space="preserve">Melakukan monitoring sistem jaringan internet yang disediakan oleh provider. Jika terdapat gangguan, langsung menindaklanjuti gangguan tersebut ke provider. </w:t>
      </w:r>
    </w:p>
    <w:p w14:paraId="2F3F7258" w14:textId="77777777" w:rsidR="00BE18E3" w:rsidRPr="00774BD5" w:rsidRDefault="00BE18E3" w:rsidP="00BE18E3">
      <w:pPr>
        <w:pStyle w:val="BodyText2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b/>
          <w:lang w:val="id-ID"/>
        </w:rPr>
      </w:pPr>
      <w:r w:rsidRPr="00774BD5">
        <w:rPr>
          <w:rFonts w:ascii="Arial" w:hAnsi="Arial" w:cs="Arial"/>
          <w:b/>
        </w:rPr>
        <w:t>Trouble Shooting</w:t>
      </w:r>
    </w:p>
    <w:p w14:paraId="30126892" w14:textId="77777777" w:rsidR="00BE18E3" w:rsidRPr="00774BD5" w:rsidRDefault="00BE18E3" w:rsidP="00BE18E3">
      <w:pPr>
        <w:pStyle w:val="BodyText2"/>
        <w:numPr>
          <w:ilvl w:val="2"/>
          <w:numId w:val="20"/>
        </w:numPr>
        <w:spacing w:line="360" w:lineRule="auto"/>
        <w:jc w:val="both"/>
        <w:rPr>
          <w:rFonts w:ascii="Arial" w:hAnsi="Arial" w:cs="Arial"/>
          <w:lang w:val="id-ID"/>
        </w:rPr>
      </w:pPr>
      <w:proofErr w:type="spellStart"/>
      <w:r w:rsidRPr="00774BD5">
        <w:rPr>
          <w:rFonts w:ascii="Arial" w:hAnsi="Arial" w:cs="Arial"/>
        </w:rPr>
        <w:t>Bagian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Pusdatin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melakukan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pemeliharaan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secara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berkala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proofErr w:type="gramStart"/>
      <w:r w:rsidRPr="00774BD5">
        <w:rPr>
          <w:rFonts w:ascii="Arial" w:hAnsi="Arial" w:cs="Arial"/>
        </w:rPr>
        <w:t>untuk</w:t>
      </w:r>
      <w:proofErr w:type="spellEnd"/>
      <w:r w:rsidRPr="00774BD5">
        <w:rPr>
          <w:rFonts w:ascii="Arial" w:hAnsi="Arial" w:cs="Arial"/>
        </w:rPr>
        <w:t xml:space="preserve">  </w:t>
      </w:r>
      <w:proofErr w:type="spellStart"/>
      <w:r w:rsidRPr="00774BD5">
        <w:rPr>
          <w:rFonts w:ascii="Arial" w:hAnsi="Arial" w:cs="Arial"/>
        </w:rPr>
        <w:t>seluruh</w:t>
      </w:r>
      <w:proofErr w:type="spellEnd"/>
      <w:proofErr w:type="gram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peralatan</w:t>
      </w:r>
      <w:proofErr w:type="spellEnd"/>
      <w:r w:rsidRPr="00774BD5">
        <w:rPr>
          <w:rFonts w:ascii="Arial" w:hAnsi="Arial" w:cs="Arial"/>
        </w:rPr>
        <w:t xml:space="preserve"> IT </w:t>
      </w:r>
      <w:proofErr w:type="spellStart"/>
      <w:r w:rsidRPr="00774BD5">
        <w:rPr>
          <w:rFonts w:ascii="Arial" w:hAnsi="Arial" w:cs="Arial"/>
        </w:rPr>
        <w:t>dengan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mengacu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kepada</w:t>
      </w:r>
      <w:proofErr w:type="spellEnd"/>
      <w:r w:rsidRPr="00774BD5">
        <w:rPr>
          <w:rFonts w:ascii="Arial" w:hAnsi="Arial" w:cs="Arial"/>
        </w:rPr>
        <w:t xml:space="preserve"> form </w:t>
      </w:r>
      <w:proofErr w:type="spellStart"/>
      <w:r w:rsidRPr="00774BD5">
        <w:rPr>
          <w:rFonts w:ascii="Arial" w:hAnsi="Arial" w:cs="Arial"/>
        </w:rPr>
        <w:t>Pemeliharaan</w:t>
      </w:r>
      <w:proofErr w:type="spellEnd"/>
      <w:r w:rsidRPr="00774BD5">
        <w:rPr>
          <w:rFonts w:ascii="Arial" w:hAnsi="Arial" w:cs="Arial"/>
        </w:rPr>
        <w:t xml:space="preserve"> IT.</w:t>
      </w:r>
    </w:p>
    <w:p w14:paraId="4D427145" w14:textId="77777777" w:rsidR="00BE18E3" w:rsidRPr="00774BD5" w:rsidRDefault="00BE18E3" w:rsidP="00BE18E3">
      <w:pPr>
        <w:pStyle w:val="BodyText2"/>
        <w:numPr>
          <w:ilvl w:val="2"/>
          <w:numId w:val="20"/>
        </w:numPr>
        <w:spacing w:line="360" w:lineRule="auto"/>
        <w:jc w:val="both"/>
        <w:rPr>
          <w:rFonts w:ascii="Arial" w:hAnsi="Arial" w:cs="Arial"/>
          <w:lang w:val="id-ID"/>
        </w:rPr>
      </w:pPr>
      <w:proofErr w:type="spellStart"/>
      <w:r w:rsidRPr="00774BD5">
        <w:rPr>
          <w:rFonts w:ascii="Arial" w:hAnsi="Arial" w:cs="Arial"/>
        </w:rPr>
        <w:t>Jika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terdapat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kerusakan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pada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jaringan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komputer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atau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peralatan</w:t>
      </w:r>
      <w:proofErr w:type="spellEnd"/>
      <w:r w:rsidRPr="00774BD5">
        <w:rPr>
          <w:rFonts w:ascii="Arial" w:hAnsi="Arial" w:cs="Arial"/>
        </w:rPr>
        <w:t xml:space="preserve"> IT </w:t>
      </w:r>
      <w:proofErr w:type="spellStart"/>
      <w:r w:rsidRPr="00774BD5">
        <w:rPr>
          <w:rFonts w:ascii="Arial" w:hAnsi="Arial" w:cs="Arial"/>
        </w:rPr>
        <w:t>lainnya</w:t>
      </w:r>
      <w:proofErr w:type="spellEnd"/>
      <w:r w:rsidRPr="00774BD5">
        <w:rPr>
          <w:rFonts w:ascii="Arial" w:hAnsi="Arial" w:cs="Arial"/>
        </w:rPr>
        <w:t xml:space="preserve"> yang </w:t>
      </w:r>
      <w:proofErr w:type="spellStart"/>
      <w:r w:rsidRPr="00774BD5">
        <w:rPr>
          <w:rFonts w:ascii="Arial" w:hAnsi="Arial" w:cs="Arial"/>
        </w:rPr>
        <w:t>digunakan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oleh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karyawan</w:t>
      </w:r>
      <w:proofErr w:type="spellEnd"/>
      <w:r w:rsidRPr="00774BD5">
        <w:rPr>
          <w:rFonts w:ascii="Arial" w:hAnsi="Arial" w:cs="Arial"/>
        </w:rPr>
        <w:t xml:space="preserve">, </w:t>
      </w:r>
      <w:proofErr w:type="spellStart"/>
      <w:r w:rsidRPr="00774BD5">
        <w:rPr>
          <w:rFonts w:ascii="Arial" w:hAnsi="Arial" w:cs="Arial"/>
        </w:rPr>
        <w:t>karyawan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mengajukan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permintaan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perbaikan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ke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Bagian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Pusdatin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dengan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mengirimkan</w:t>
      </w:r>
      <w:proofErr w:type="spellEnd"/>
      <w:r w:rsidRPr="00774BD5">
        <w:rPr>
          <w:rFonts w:ascii="Arial" w:hAnsi="Arial" w:cs="Arial"/>
        </w:rPr>
        <w:t xml:space="preserve"> email </w:t>
      </w:r>
      <w:proofErr w:type="spellStart"/>
      <w:r w:rsidRPr="00774BD5">
        <w:rPr>
          <w:rFonts w:ascii="Arial" w:hAnsi="Arial" w:cs="Arial"/>
        </w:rPr>
        <w:t>permohonan</w:t>
      </w:r>
      <w:proofErr w:type="spellEnd"/>
      <w:r w:rsidRPr="00774BD5">
        <w:rPr>
          <w:rFonts w:ascii="Arial" w:hAnsi="Arial" w:cs="Arial"/>
        </w:rPr>
        <w:t xml:space="preserve"> </w:t>
      </w:r>
      <w:proofErr w:type="spellStart"/>
      <w:r w:rsidRPr="00774BD5">
        <w:rPr>
          <w:rFonts w:ascii="Arial" w:hAnsi="Arial" w:cs="Arial"/>
        </w:rPr>
        <w:t>perbaikan</w:t>
      </w:r>
      <w:proofErr w:type="spellEnd"/>
      <w:r w:rsidRPr="00774BD5">
        <w:rPr>
          <w:rFonts w:ascii="Arial" w:hAnsi="Arial" w:cs="Arial"/>
        </w:rPr>
        <w:t>.</w:t>
      </w:r>
    </w:p>
    <w:p w14:paraId="090041CE" w14:textId="77777777" w:rsidR="00BE18E3" w:rsidRPr="00774BD5" w:rsidRDefault="00BE18E3" w:rsidP="00BE18E3">
      <w:pPr>
        <w:pStyle w:val="BodyText2"/>
        <w:numPr>
          <w:ilvl w:val="2"/>
          <w:numId w:val="20"/>
        </w:numPr>
        <w:spacing w:line="360" w:lineRule="auto"/>
        <w:jc w:val="both"/>
        <w:rPr>
          <w:rFonts w:ascii="Arial" w:hAnsi="Arial" w:cs="Arial"/>
          <w:lang w:val="id-ID"/>
        </w:rPr>
      </w:pPr>
      <w:r w:rsidRPr="00774BD5">
        <w:rPr>
          <w:rFonts w:ascii="Arial" w:hAnsi="Arial" w:cs="Arial"/>
          <w:lang w:val="id-ID"/>
        </w:rPr>
        <w:t xml:space="preserve">Bagian Pusdatin akan melakukan pengecekan terhadap kerusakan yang ada. Jika perbaikan membutuhkan biaya untuk pembelian sparepart dan lainnya maka karyawan diminta untuk mengisi form permintaan jasa IT. </w:t>
      </w:r>
    </w:p>
    <w:p w14:paraId="69E9383A" w14:textId="77777777" w:rsidR="00BE18E3" w:rsidRPr="00774BD5" w:rsidRDefault="00BE18E3" w:rsidP="00BE18E3">
      <w:pPr>
        <w:pStyle w:val="BodyText2"/>
        <w:numPr>
          <w:ilvl w:val="2"/>
          <w:numId w:val="20"/>
        </w:numPr>
        <w:spacing w:line="360" w:lineRule="auto"/>
        <w:jc w:val="both"/>
        <w:rPr>
          <w:rFonts w:ascii="Arial" w:hAnsi="Arial" w:cs="Arial"/>
          <w:lang w:val="id-ID"/>
        </w:rPr>
      </w:pPr>
      <w:r w:rsidRPr="00774BD5">
        <w:rPr>
          <w:rFonts w:ascii="Arial" w:hAnsi="Arial" w:cs="Arial"/>
          <w:lang w:val="id-ID"/>
        </w:rPr>
        <w:t>Selanjutnya bagian Pusdatin meneruskan form permintaan jasa IT tersebut ke Bagian umum untuk mengajukan pembelian sparepart dan lainnya.</w:t>
      </w:r>
    </w:p>
    <w:p w14:paraId="331EF258" w14:textId="77777777" w:rsidR="00BE18E3" w:rsidRPr="00774BD5" w:rsidRDefault="00BE18E3" w:rsidP="00BE18E3">
      <w:pPr>
        <w:pStyle w:val="BodyText2"/>
        <w:numPr>
          <w:ilvl w:val="2"/>
          <w:numId w:val="20"/>
        </w:numPr>
        <w:spacing w:line="360" w:lineRule="auto"/>
        <w:jc w:val="both"/>
        <w:rPr>
          <w:rFonts w:ascii="Arial" w:hAnsi="Arial" w:cs="Arial"/>
          <w:lang w:val="id-ID"/>
        </w:rPr>
      </w:pPr>
      <w:r w:rsidRPr="00774BD5">
        <w:rPr>
          <w:rFonts w:ascii="Arial" w:hAnsi="Arial" w:cs="Arial"/>
          <w:lang w:val="id-ID"/>
        </w:rPr>
        <w:t>Proses perbaikan dilanjutkan setelah sparepart tersedia dan dilakukan serah terima setelah peralatan berfungsi kembali dengan menandatangani form Permintaan Jasa IT pada bagian serah terima.</w:t>
      </w:r>
    </w:p>
    <w:p w14:paraId="4543FBAD" w14:textId="77777777" w:rsidR="00BE18E3" w:rsidRPr="00774BD5" w:rsidRDefault="00BE18E3" w:rsidP="00BE18E3">
      <w:pPr>
        <w:pStyle w:val="BodyText2"/>
        <w:spacing w:line="360" w:lineRule="auto"/>
        <w:ind w:left="1800"/>
        <w:jc w:val="both"/>
        <w:rPr>
          <w:rFonts w:ascii="Arial" w:hAnsi="Arial" w:cs="Arial"/>
          <w:lang w:val="id-ID"/>
        </w:rPr>
      </w:pPr>
    </w:p>
    <w:p w14:paraId="5C1AF04A" w14:textId="77777777" w:rsidR="00BE18E3" w:rsidRPr="00774BD5" w:rsidRDefault="00BE18E3" w:rsidP="00BE18E3">
      <w:pPr>
        <w:pStyle w:val="BodyText2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b/>
          <w:lang w:val="id-ID"/>
        </w:rPr>
      </w:pPr>
      <w:r w:rsidRPr="00774BD5">
        <w:rPr>
          <w:rFonts w:ascii="Arial" w:hAnsi="Arial" w:cs="Arial"/>
          <w:b/>
        </w:rPr>
        <w:t xml:space="preserve">Media </w:t>
      </w:r>
      <w:proofErr w:type="spellStart"/>
      <w:r w:rsidRPr="00774BD5">
        <w:rPr>
          <w:rFonts w:ascii="Arial" w:hAnsi="Arial" w:cs="Arial"/>
          <w:b/>
        </w:rPr>
        <w:t>Konten</w:t>
      </w:r>
      <w:proofErr w:type="spellEnd"/>
    </w:p>
    <w:p w14:paraId="10813BED" w14:textId="77777777" w:rsidR="00BE18E3" w:rsidRPr="00774BD5" w:rsidRDefault="00BE18E3" w:rsidP="00BE18E3">
      <w:pPr>
        <w:pStyle w:val="BodyText2"/>
        <w:numPr>
          <w:ilvl w:val="2"/>
          <w:numId w:val="20"/>
        </w:numPr>
        <w:spacing w:line="360" w:lineRule="auto"/>
        <w:jc w:val="both"/>
        <w:rPr>
          <w:rFonts w:ascii="Arial" w:hAnsi="Arial" w:cs="Arial"/>
          <w:lang w:val="id-ID"/>
        </w:rPr>
      </w:pPr>
      <w:r w:rsidRPr="00774BD5">
        <w:rPr>
          <w:rFonts w:ascii="Arial" w:hAnsi="Arial" w:cs="Arial"/>
          <w:lang w:val="id-ID"/>
        </w:rPr>
        <w:t>Untuk kepentingan publikasi dan komunikasi organisasi, pengurus atau karyawan dapat meminta kepada bagian Pusdatin untuk membuat design media komunikasi dan publikasi berupa banner,  flyer, brosur, web content dan lainnya.</w:t>
      </w:r>
    </w:p>
    <w:p w14:paraId="48E49BEF" w14:textId="77777777" w:rsidR="00BE18E3" w:rsidRPr="00774BD5" w:rsidRDefault="00BE18E3" w:rsidP="00BE18E3">
      <w:pPr>
        <w:pStyle w:val="BodyText2"/>
        <w:numPr>
          <w:ilvl w:val="2"/>
          <w:numId w:val="20"/>
        </w:numPr>
        <w:spacing w:line="360" w:lineRule="auto"/>
        <w:jc w:val="both"/>
        <w:rPr>
          <w:rFonts w:ascii="Arial" w:hAnsi="Arial" w:cs="Arial"/>
          <w:lang w:val="id-ID"/>
        </w:rPr>
      </w:pPr>
      <w:r w:rsidRPr="00774BD5">
        <w:rPr>
          <w:rFonts w:ascii="Arial" w:hAnsi="Arial" w:cs="Arial"/>
          <w:lang w:val="id-ID"/>
        </w:rPr>
        <w:t xml:space="preserve">Permintaan dilakukan dengan mengisi form Permintaan Jasa IT dan menjelaskan deskripsi kegiatan, tema dan batas waktu yang dibutuhkan.  </w:t>
      </w:r>
    </w:p>
    <w:p w14:paraId="053EF971" w14:textId="77777777" w:rsidR="00BE18E3" w:rsidRPr="00774BD5" w:rsidRDefault="00BE18E3" w:rsidP="00BE18E3">
      <w:pPr>
        <w:pStyle w:val="BodyText2"/>
        <w:numPr>
          <w:ilvl w:val="2"/>
          <w:numId w:val="20"/>
        </w:numPr>
        <w:spacing w:line="360" w:lineRule="auto"/>
        <w:jc w:val="both"/>
        <w:rPr>
          <w:rFonts w:ascii="Arial" w:hAnsi="Arial" w:cs="Arial"/>
          <w:lang w:val="id-ID"/>
        </w:rPr>
      </w:pPr>
      <w:r w:rsidRPr="00774BD5">
        <w:rPr>
          <w:rFonts w:ascii="Arial" w:hAnsi="Arial" w:cs="Arial"/>
          <w:lang w:val="id-ID"/>
        </w:rPr>
        <w:t>Setelah menerima form Bagian Pusdatin, membuat beberapa pilihan design untuk dipilih. Setelah design selesai, pemohon menandatangani bagian serah terima pada form Permintaan Jasa IT.</w:t>
      </w:r>
    </w:p>
    <w:p w14:paraId="5BF420D1" w14:textId="77777777" w:rsidR="00BE18E3" w:rsidRPr="00774BD5" w:rsidRDefault="00BE18E3" w:rsidP="00BE18E3">
      <w:pPr>
        <w:pStyle w:val="BodyTextIndent2"/>
        <w:spacing w:after="0" w:line="360" w:lineRule="auto"/>
        <w:ind w:left="1800" w:right="176"/>
        <w:jc w:val="both"/>
        <w:rPr>
          <w:rFonts w:ascii="Arial" w:hAnsi="Arial" w:cs="Arial"/>
        </w:rPr>
      </w:pPr>
    </w:p>
    <w:p w14:paraId="3F9BD7AE" w14:textId="77777777" w:rsidR="00BE18E3" w:rsidRPr="00774BD5" w:rsidRDefault="00BE18E3" w:rsidP="00BE18E3">
      <w:pPr>
        <w:pStyle w:val="Heading1"/>
        <w:numPr>
          <w:ilvl w:val="0"/>
          <w:numId w:val="19"/>
        </w:numPr>
        <w:spacing w:line="360" w:lineRule="auto"/>
        <w:rPr>
          <w:rFonts w:cs="Arial"/>
        </w:rPr>
      </w:pPr>
      <w:bookmarkStart w:id="48" w:name="_Toc532627975"/>
      <w:bookmarkStart w:id="49" w:name="_Toc90315678"/>
      <w:bookmarkStart w:id="50" w:name="_Toc177340805"/>
      <w:r w:rsidRPr="00774BD5">
        <w:rPr>
          <w:rFonts w:cs="Arial"/>
        </w:rPr>
        <w:t>LAMPIRAN</w:t>
      </w:r>
      <w:bookmarkEnd w:id="48"/>
      <w:bookmarkEnd w:id="49"/>
      <w:bookmarkEnd w:id="50"/>
    </w:p>
    <w:p w14:paraId="58ADFB50" w14:textId="77777777" w:rsidR="00BE18E3" w:rsidRPr="00774BD5" w:rsidRDefault="00BE18E3" w:rsidP="00BE18E3">
      <w:pPr>
        <w:pStyle w:val="BodyTextIndent2"/>
        <w:spacing w:after="0" w:line="360" w:lineRule="auto"/>
        <w:ind w:left="851" w:hanging="491"/>
        <w:jc w:val="both"/>
        <w:rPr>
          <w:rFonts w:ascii="Arial" w:hAnsi="Arial" w:cs="Arial"/>
          <w:lang w:val="id-ID"/>
        </w:rPr>
      </w:pPr>
      <w:r w:rsidRPr="00774BD5">
        <w:rPr>
          <w:rFonts w:ascii="Arial" w:hAnsi="Arial" w:cs="Arial"/>
          <w:lang w:val="id-ID"/>
        </w:rPr>
        <w:t>6.1</w:t>
      </w:r>
      <w:r w:rsidRPr="00774BD5">
        <w:rPr>
          <w:rFonts w:ascii="Arial" w:hAnsi="Arial" w:cs="Arial"/>
          <w:lang w:val="id-ID"/>
        </w:rPr>
        <w:tab/>
        <w:t>Form  Permintaan Jasa IT</w:t>
      </w:r>
      <w:r w:rsidRPr="00774BD5">
        <w:rPr>
          <w:rFonts w:ascii="Arial" w:hAnsi="Arial" w:cs="Arial"/>
        </w:rPr>
        <w:t xml:space="preserve"> </w:t>
      </w:r>
    </w:p>
    <w:p w14:paraId="258F0262" w14:textId="77777777" w:rsidR="00BE18E3" w:rsidRPr="00774BD5" w:rsidRDefault="00BE18E3" w:rsidP="00BE18E3">
      <w:pPr>
        <w:pStyle w:val="BodyTextIndent2"/>
        <w:spacing w:after="0" w:line="360" w:lineRule="auto"/>
        <w:ind w:left="851" w:hanging="491"/>
        <w:jc w:val="both"/>
        <w:rPr>
          <w:rFonts w:ascii="Arial" w:hAnsi="Arial" w:cs="Arial"/>
          <w:lang w:val="id-ID"/>
        </w:rPr>
      </w:pPr>
      <w:r w:rsidRPr="00774BD5">
        <w:rPr>
          <w:rFonts w:ascii="Arial" w:hAnsi="Arial" w:cs="Arial"/>
          <w:lang w:val="id-ID"/>
        </w:rPr>
        <w:t>6.2</w:t>
      </w:r>
      <w:r w:rsidRPr="00774BD5">
        <w:rPr>
          <w:rFonts w:ascii="Arial" w:hAnsi="Arial" w:cs="Arial"/>
          <w:lang w:val="id-ID"/>
        </w:rPr>
        <w:tab/>
        <w:t>Form Pemeliharaan IT</w:t>
      </w:r>
    </w:p>
    <w:p w14:paraId="7A5B26AA" w14:textId="77777777" w:rsidR="00BE18E3" w:rsidRPr="00774BD5" w:rsidRDefault="00BE18E3" w:rsidP="00BE18E3">
      <w:pPr>
        <w:pStyle w:val="BodyTextIndent2"/>
        <w:spacing w:after="0" w:line="360" w:lineRule="auto"/>
        <w:ind w:left="851" w:hanging="491"/>
        <w:jc w:val="both"/>
        <w:rPr>
          <w:rFonts w:ascii="Arial" w:hAnsi="Arial" w:cs="Arial"/>
          <w:lang w:val="id-ID"/>
        </w:rPr>
      </w:pPr>
    </w:p>
    <w:p w14:paraId="15E74963" w14:textId="77777777" w:rsidR="00BE18E3" w:rsidRPr="00774BD5" w:rsidRDefault="00BE18E3" w:rsidP="00BE18E3">
      <w:pPr>
        <w:pStyle w:val="Heading1"/>
        <w:numPr>
          <w:ilvl w:val="0"/>
          <w:numId w:val="0"/>
        </w:numPr>
        <w:spacing w:line="360" w:lineRule="auto"/>
        <w:jc w:val="both"/>
        <w:rPr>
          <w:rFonts w:cs="Arial"/>
          <w:b w:val="0"/>
          <w:lang w:val="id-ID"/>
        </w:rPr>
      </w:pPr>
    </w:p>
    <w:bookmarkEnd w:id="0"/>
    <w:bookmarkEnd w:id="1"/>
    <w:bookmarkEnd w:id="2"/>
    <w:p w14:paraId="39D1B1A2" w14:textId="77777777" w:rsidR="00BE18E3" w:rsidRPr="00774BD5" w:rsidRDefault="00BE18E3" w:rsidP="002438D9">
      <w:pPr>
        <w:spacing w:line="360" w:lineRule="auto"/>
        <w:rPr>
          <w:rFonts w:ascii="Arial" w:hAnsi="Arial" w:cs="Arial"/>
          <w:b/>
        </w:rPr>
      </w:pPr>
    </w:p>
    <w:sectPr w:rsidR="00BE18E3" w:rsidRPr="00774BD5" w:rsidSect="00FD5887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A727B0" w14:textId="77777777" w:rsidR="00295F3C" w:rsidRDefault="00295F3C" w:rsidP="000B2906">
      <w:r>
        <w:separator/>
      </w:r>
    </w:p>
  </w:endnote>
  <w:endnote w:type="continuationSeparator" w:id="0">
    <w:p w14:paraId="699A81E8" w14:textId="77777777" w:rsidR="00295F3C" w:rsidRDefault="00295F3C" w:rsidP="000B2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 45 Light">
    <w:altName w:val="Calibri"/>
    <w:charset w:val="00"/>
    <w:family w:val="auto"/>
    <w:pitch w:val="variable"/>
    <w:sig w:usb0="80000027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960C7" w14:textId="49D36D12" w:rsidR="00CE7985" w:rsidRPr="00227FEA" w:rsidRDefault="00CE7985" w:rsidP="000279A9">
    <w:pPr>
      <w:pStyle w:val="Footer"/>
      <w:pBdr>
        <w:top w:val="single" w:sz="4" w:space="1" w:color="auto"/>
      </w:pBdr>
      <w:tabs>
        <w:tab w:val="right" w:pos="8280"/>
        <w:tab w:val="right" w:pos="13860"/>
      </w:tabs>
      <w:rPr>
        <w:rFonts w:ascii="Univers 45 Light" w:hAnsi="Univers 45 Light"/>
        <w:sz w:val="18"/>
        <w:szCs w:val="18"/>
        <w:lang w:val="id-ID"/>
      </w:rPr>
    </w:pPr>
    <w:r>
      <w:rPr>
        <w:rFonts w:ascii="Univers 45 Light" w:hAnsi="Univers 45 Light"/>
        <w:sz w:val="18"/>
        <w:szCs w:val="18"/>
        <w:lang w:val="id-ID"/>
      </w:rPr>
      <w:t>P</w:t>
    </w:r>
    <w:r w:rsidR="001E67F6">
      <w:rPr>
        <w:rFonts w:ascii="Univers 45 Light" w:hAnsi="Univers 45 Light"/>
        <w:sz w:val="18"/>
        <w:szCs w:val="18"/>
      </w:rPr>
      <w:t>M</w:t>
    </w:r>
    <w:r>
      <w:rPr>
        <w:rFonts w:ascii="Univers 45 Light" w:hAnsi="Univers 45 Light"/>
        <w:sz w:val="18"/>
        <w:szCs w:val="18"/>
      </w:rPr>
      <w:t>-</w:t>
    </w:r>
    <w:r w:rsidR="00133A83">
      <w:rPr>
        <w:rFonts w:ascii="Univers 45 Light" w:hAnsi="Univers 45 Light"/>
        <w:sz w:val="18"/>
        <w:szCs w:val="18"/>
      </w:rPr>
      <w:t>INK</w:t>
    </w:r>
    <w:r>
      <w:rPr>
        <w:rFonts w:ascii="Univers 45 Light" w:hAnsi="Univers 45 Light"/>
        <w:sz w:val="18"/>
        <w:szCs w:val="18"/>
      </w:rPr>
      <w:t>-</w:t>
    </w:r>
    <w:r w:rsidR="00133A83">
      <w:rPr>
        <w:rFonts w:ascii="Univers 45 Light" w:hAnsi="Univers 45 Light"/>
        <w:sz w:val="18"/>
        <w:szCs w:val="18"/>
        <w:lang w:val="id-ID"/>
      </w:rPr>
      <w:t>17</w:t>
    </w:r>
    <w:r w:rsidR="00227FEA">
      <w:rPr>
        <w:rFonts w:ascii="Univers 45 Light" w:hAnsi="Univers 45 Light"/>
        <w:sz w:val="18"/>
        <w:szCs w:val="18"/>
      </w:rPr>
      <w:t>/0</w:t>
    </w:r>
    <w:r w:rsidR="00133A83">
      <w:rPr>
        <w:rFonts w:ascii="Univers 45 Light" w:hAnsi="Univers 45 Light"/>
        <w:sz w:val="18"/>
        <w:szCs w:val="18"/>
        <w:lang w:val="id-ID"/>
      </w:rPr>
      <w:t>0</w:t>
    </w:r>
  </w:p>
  <w:p w14:paraId="0C8284A5" w14:textId="77777777" w:rsidR="00CE7985" w:rsidRPr="005E30B6" w:rsidRDefault="00CE7985" w:rsidP="000279A9">
    <w:pPr>
      <w:pStyle w:val="Header"/>
      <w:rPr>
        <w:rFonts w:ascii="Univers 45 Light" w:hAnsi="Univers 45 Light" w:cs="Arial"/>
        <w:b/>
        <w:i/>
        <w:iCs/>
        <w:sz w:val="12"/>
        <w:szCs w:val="16"/>
        <w:u w:val="single"/>
      </w:rPr>
    </w:pPr>
    <w:r w:rsidRPr="005E30B6">
      <w:rPr>
        <w:rFonts w:ascii="Univers 45 Light" w:hAnsi="Univers 45 Light" w:cs="Arial"/>
        <w:b/>
        <w:i/>
        <w:iCs/>
        <w:sz w:val="12"/>
        <w:szCs w:val="16"/>
        <w:u w:val="single"/>
      </w:rPr>
      <w:t xml:space="preserve">SALINAN HARD COPY ADALAH DOKUMEN TIDAK TERKENDALI </w:t>
    </w:r>
  </w:p>
  <w:p w14:paraId="062752F6" w14:textId="77777777" w:rsidR="00CE7985" w:rsidRPr="000279A9" w:rsidRDefault="00CE7985" w:rsidP="000279A9">
    <w:pPr>
      <w:pStyle w:val="Footer"/>
      <w:rPr>
        <w:i/>
        <w:sz w:val="12"/>
        <w:lang w:val="id-ID"/>
      </w:rPr>
    </w:pPr>
    <w:r w:rsidRPr="005E30B6">
      <w:rPr>
        <w:rFonts w:ascii="Univers 45 Light" w:hAnsi="Univers 45 Light" w:cs="Arial"/>
        <w:i/>
        <w:iCs/>
        <w:sz w:val="12"/>
        <w:szCs w:val="16"/>
      </w:rPr>
      <w:t>VERSI TERKENDALI DOKUMEN INI DISIMPAN DALAM FILE ELEKTRONIK DI DO</w:t>
    </w:r>
    <w:r>
      <w:rPr>
        <w:rFonts w:ascii="Univers 45 Light" w:hAnsi="Univers 45 Light" w:cs="Arial"/>
        <w:i/>
        <w:iCs/>
        <w:sz w:val="12"/>
        <w:szCs w:val="16"/>
      </w:rPr>
      <w:t>C</w:t>
    </w:r>
    <w:r w:rsidRPr="005E30B6">
      <w:rPr>
        <w:rFonts w:ascii="Univers 45 Light" w:hAnsi="Univers 45 Light" w:cs="Arial"/>
        <w:i/>
        <w:iCs/>
        <w:sz w:val="12"/>
        <w:szCs w:val="16"/>
      </w:rPr>
      <w:t>UMEN</w:t>
    </w:r>
    <w:r>
      <w:rPr>
        <w:rFonts w:ascii="Univers 45 Light" w:hAnsi="Univers 45 Light" w:cs="Arial"/>
        <w:i/>
        <w:iCs/>
        <w:sz w:val="12"/>
        <w:szCs w:val="16"/>
      </w:rPr>
      <w:t>T CONTROLLER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2BFD8C" w14:textId="77777777" w:rsidR="00295F3C" w:rsidRDefault="00295F3C" w:rsidP="000B2906">
      <w:r>
        <w:separator/>
      </w:r>
    </w:p>
  </w:footnote>
  <w:footnote w:type="continuationSeparator" w:id="0">
    <w:p w14:paraId="1A368DF6" w14:textId="77777777" w:rsidR="00295F3C" w:rsidRDefault="00295F3C" w:rsidP="000B29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6" w:type="dxa"/>
      <w:tblInd w:w="-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94"/>
      <w:gridCol w:w="1620"/>
      <w:gridCol w:w="1924"/>
      <w:gridCol w:w="1800"/>
      <w:gridCol w:w="1628"/>
    </w:tblGrid>
    <w:tr w:rsidR="00CE7985" w:rsidRPr="00BB57E5" w14:paraId="63D3250C" w14:textId="77777777" w:rsidTr="00133A83">
      <w:tc>
        <w:tcPr>
          <w:tcW w:w="2394" w:type="dxa"/>
          <w:vMerge w:val="restart"/>
        </w:tcPr>
        <w:p w14:paraId="4385E27C" w14:textId="33E6B25A" w:rsidR="00CE7985" w:rsidRPr="00BB57E5" w:rsidRDefault="00133A83" w:rsidP="0052218F">
          <w:pPr>
            <w:pStyle w:val="Header"/>
            <w:ind w:left="-57" w:right="-57"/>
            <w:jc w:val="center"/>
            <w:rPr>
              <w:rFonts w:ascii="Arial Narrow" w:hAnsi="Arial Narrow" w:cs="Arial"/>
              <w:bCs/>
              <w:iCs/>
              <w:sz w:val="16"/>
              <w:szCs w:val="16"/>
            </w:rPr>
          </w:pPr>
          <w:r>
            <w:rPr>
              <w:noProof/>
              <w:lang w:val="id-ID" w:eastAsia="id-ID"/>
            </w:rPr>
            <w:drawing>
              <wp:inline distT="0" distB="0" distL="0" distR="0" wp14:anchorId="345507F4" wp14:editId="3D1EECA3">
                <wp:extent cx="894715" cy="836295"/>
                <wp:effectExtent l="0" t="0" r="635" b="1905"/>
                <wp:docPr id="2" name="Picture 1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2B0F4D9-4468-4113-9E39-3B1AFC4268DC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2B0F4D9-4468-4113-9E39-3B1AFC4268DC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4715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72" w:type="dxa"/>
          <w:gridSpan w:val="4"/>
          <w:vAlign w:val="center"/>
        </w:tcPr>
        <w:p w14:paraId="1BA6A9F7" w14:textId="2B48C368" w:rsidR="00CE7985" w:rsidRPr="00E11E62" w:rsidRDefault="00E11E62" w:rsidP="00CD749C">
          <w:pPr>
            <w:pStyle w:val="Heading3"/>
            <w:numPr>
              <w:ilvl w:val="0"/>
              <w:numId w:val="0"/>
            </w:numPr>
            <w:ind w:left="284"/>
            <w:jc w:val="center"/>
            <w:rPr>
              <w:rFonts w:asciiTheme="minorHAnsi" w:hAnsiTheme="minorHAnsi" w:cstheme="minorHAnsi"/>
              <w:sz w:val="32"/>
              <w:szCs w:val="32"/>
            </w:rPr>
          </w:pPr>
          <w:r w:rsidRPr="00E11E62">
            <w:rPr>
              <w:rFonts w:cs="Arial"/>
              <w:lang w:val="id-ID"/>
            </w:rPr>
            <w:t>PROSEDUR</w:t>
          </w:r>
          <w:r w:rsidRPr="00E11E62">
            <w:rPr>
              <w:rFonts w:cs="Arial"/>
            </w:rPr>
            <w:t xml:space="preserve"> </w:t>
          </w:r>
          <w:r w:rsidRPr="00E11E62">
            <w:rPr>
              <w:rFonts w:cs="Arial"/>
              <w:lang w:val="id-ID"/>
            </w:rPr>
            <w:t>PENGELOLAAN DATA, TEKNOLOGI DAN INFORMASI</w:t>
          </w:r>
        </w:p>
      </w:tc>
    </w:tr>
    <w:tr w:rsidR="00CE7985" w:rsidRPr="00BB57E5" w14:paraId="525E11D1" w14:textId="77777777" w:rsidTr="00FD5887">
      <w:trPr>
        <w:trHeight w:val="225"/>
      </w:trPr>
      <w:tc>
        <w:tcPr>
          <w:tcW w:w="2394" w:type="dxa"/>
          <w:vMerge/>
        </w:tcPr>
        <w:p w14:paraId="364136AB" w14:textId="77777777" w:rsidR="00CE7985" w:rsidRPr="00BB57E5" w:rsidRDefault="00CE7985" w:rsidP="0052218F">
          <w:pPr>
            <w:pStyle w:val="Header"/>
            <w:jc w:val="center"/>
            <w:rPr>
              <w:rFonts w:ascii="Arial" w:hAnsi="Arial" w:cs="Arial"/>
              <w:sz w:val="20"/>
              <w:szCs w:val="20"/>
              <w:lang w:val="fi-FI"/>
            </w:rPr>
          </w:pPr>
        </w:p>
      </w:tc>
      <w:tc>
        <w:tcPr>
          <w:tcW w:w="1620" w:type="dxa"/>
          <w:vAlign w:val="center"/>
        </w:tcPr>
        <w:p w14:paraId="7EDB1AE1" w14:textId="77777777" w:rsidR="00CE7985" w:rsidRPr="00FD5887" w:rsidRDefault="00CE7985" w:rsidP="0052218F">
          <w:pPr>
            <w:pStyle w:val="Header"/>
            <w:spacing w:before="60" w:after="60"/>
            <w:jc w:val="center"/>
            <w:rPr>
              <w:rFonts w:ascii="Calibri" w:hAnsi="Calibri"/>
              <w:sz w:val="22"/>
              <w:szCs w:val="20"/>
            </w:rPr>
          </w:pPr>
          <w:r w:rsidRPr="00FD5887">
            <w:rPr>
              <w:rFonts w:ascii="Calibri" w:hAnsi="Calibri"/>
              <w:sz w:val="22"/>
              <w:szCs w:val="20"/>
            </w:rPr>
            <w:t xml:space="preserve">No. </w:t>
          </w:r>
          <w:proofErr w:type="spellStart"/>
          <w:r w:rsidRPr="00FD5887">
            <w:rPr>
              <w:rFonts w:ascii="Calibri" w:hAnsi="Calibri"/>
              <w:sz w:val="22"/>
              <w:szCs w:val="20"/>
            </w:rPr>
            <w:t>Dokumen</w:t>
          </w:r>
          <w:proofErr w:type="spellEnd"/>
        </w:p>
      </w:tc>
      <w:tc>
        <w:tcPr>
          <w:tcW w:w="1924" w:type="dxa"/>
          <w:vAlign w:val="center"/>
        </w:tcPr>
        <w:p w14:paraId="36A324FF" w14:textId="77777777" w:rsidR="00CE7985" w:rsidRPr="00FD5887" w:rsidRDefault="00CE7985" w:rsidP="0052218F">
          <w:pPr>
            <w:pStyle w:val="Header"/>
            <w:spacing w:before="60" w:after="60"/>
            <w:jc w:val="center"/>
            <w:rPr>
              <w:rFonts w:ascii="Calibri" w:hAnsi="Calibri"/>
              <w:sz w:val="22"/>
              <w:szCs w:val="20"/>
            </w:rPr>
          </w:pPr>
          <w:proofErr w:type="spellStart"/>
          <w:r w:rsidRPr="00FD5887">
            <w:rPr>
              <w:rFonts w:ascii="Calibri" w:hAnsi="Calibri"/>
              <w:sz w:val="22"/>
              <w:szCs w:val="20"/>
            </w:rPr>
            <w:t>Revisi</w:t>
          </w:r>
          <w:proofErr w:type="spellEnd"/>
        </w:p>
      </w:tc>
      <w:tc>
        <w:tcPr>
          <w:tcW w:w="1800" w:type="dxa"/>
          <w:vAlign w:val="center"/>
        </w:tcPr>
        <w:p w14:paraId="2BCF1CD6" w14:textId="439AB2BB" w:rsidR="00CE7985" w:rsidRPr="00FD5887" w:rsidRDefault="00CE7985" w:rsidP="0052218F">
          <w:pPr>
            <w:pStyle w:val="Header"/>
            <w:spacing w:before="60" w:after="60"/>
            <w:jc w:val="center"/>
            <w:rPr>
              <w:rFonts w:ascii="Calibri" w:hAnsi="Calibri"/>
              <w:sz w:val="22"/>
              <w:szCs w:val="20"/>
            </w:rPr>
          </w:pPr>
          <w:proofErr w:type="spellStart"/>
          <w:r w:rsidRPr="00FD5887">
            <w:rPr>
              <w:rFonts w:ascii="Calibri" w:hAnsi="Calibri"/>
              <w:sz w:val="22"/>
              <w:szCs w:val="20"/>
            </w:rPr>
            <w:t>Tanggal</w:t>
          </w:r>
          <w:proofErr w:type="spellEnd"/>
          <w:r w:rsidR="00B037CF">
            <w:rPr>
              <w:rFonts w:ascii="Calibri" w:hAnsi="Calibri"/>
              <w:sz w:val="22"/>
              <w:szCs w:val="20"/>
            </w:rPr>
            <w:t xml:space="preserve"> </w:t>
          </w:r>
          <w:proofErr w:type="spellStart"/>
          <w:ins w:id="51" w:author="Ferri Fatra" w:date="2019-04-20T22:17:00Z">
            <w:r w:rsidR="00B037CF">
              <w:rPr>
                <w:rFonts w:ascii="Calibri" w:hAnsi="Calibri"/>
                <w:sz w:val="22"/>
                <w:szCs w:val="20"/>
              </w:rPr>
              <w:t>Terbit</w:t>
            </w:r>
            <w:proofErr w:type="spellEnd"/>
            <w:r w:rsidR="00B037CF">
              <w:rPr>
                <w:rFonts w:ascii="Calibri" w:hAnsi="Calibri"/>
                <w:sz w:val="22"/>
                <w:szCs w:val="20"/>
              </w:rPr>
              <w:t xml:space="preserve"> </w:t>
            </w:r>
          </w:ins>
        </w:p>
      </w:tc>
      <w:tc>
        <w:tcPr>
          <w:tcW w:w="1628" w:type="dxa"/>
          <w:vAlign w:val="center"/>
        </w:tcPr>
        <w:p w14:paraId="4391FB2F" w14:textId="77777777" w:rsidR="00CE7985" w:rsidRPr="00FD5887" w:rsidRDefault="00CE7985" w:rsidP="0052218F">
          <w:pPr>
            <w:pStyle w:val="Header"/>
            <w:spacing w:before="60" w:after="60"/>
            <w:jc w:val="center"/>
            <w:rPr>
              <w:rFonts w:ascii="Calibri" w:hAnsi="Calibri"/>
              <w:sz w:val="22"/>
              <w:szCs w:val="20"/>
            </w:rPr>
          </w:pPr>
          <w:proofErr w:type="spellStart"/>
          <w:r w:rsidRPr="00FD5887">
            <w:rPr>
              <w:rFonts w:ascii="Calibri" w:hAnsi="Calibri"/>
              <w:sz w:val="22"/>
              <w:szCs w:val="20"/>
            </w:rPr>
            <w:t>Halaman</w:t>
          </w:r>
          <w:proofErr w:type="spellEnd"/>
        </w:p>
      </w:tc>
    </w:tr>
    <w:tr w:rsidR="00CE7985" w:rsidRPr="00BB57E5" w14:paraId="04CA65FB" w14:textId="77777777" w:rsidTr="00FD5887">
      <w:trPr>
        <w:trHeight w:val="310"/>
      </w:trPr>
      <w:tc>
        <w:tcPr>
          <w:tcW w:w="2394" w:type="dxa"/>
          <w:vMerge/>
        </w:tcPr>
        <w:p w14:paraId="7DDE4D4C" w14:textId="77777777" w:rsidR="00CE7985" w:rsidRPr="00BB57E5" w:rsidRDefault="00CE7985" w:rsidP="0052218F">
          <w:pPr>
            <w:pStyle w:val="Header"/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620" w:type="dxa"/>
          <w:vAlign w:val="center"/>
        </w:tcPr>
        <w:p w14:paraId="54485CA9" w14:textId="4F0C1DCF" w:rsidR="00CE7985" w:rsidRPr="00FD5887" w:rsidRDefault="00CE7985" w:rsidP="00133A83">
          <w:pPr>
            <w:pStyle w:val="Header"/>
            <w:spacing w:before="60" w:after="60"/>
            <w:jc w:val="center"/>
            <w:rPr>
              <w:rFonts w:ascii="Calibri" w:hAnsi="Calibri"/>
              <w:sz w:val="22"/>
              <w:szCs w:val="20"/>
              <w:lang w:val="id-ID"/>
            </w:rPr>
          </w:pPr>
          <w:r w:rsidRPr="00FD5887">
            <w:rPr>
              <w:rFonts w:ascii="Calibri" w:hAnsi="Calibri"/>
              <w:sz w:val="22"/>
              <w:szCs w:val="20"/>
              <w:lang w:val="id-ID"/>
            </w:rPr>
            <w:t>P</w:t>
          </w:r>
          <w:r w:rsidR="002E0774">
            <w:rPr>
              <w:rFonts w:ascii="Calibri" w:hAnsi="Calibri"/>
              <w:sz w:val="22"/>
              <w:szCs w:val="20"/>
            </w:rPr>
            <w:t>M</w:t>
          </w:r>
          <w:r w:rsidRPr="00FD5887">
            <w:rPr>
              <w:rFonts w:ascii="Calibri" w:hAnsi="Calibri"/>
              <w:sz w:val="22"/>
              <w:szCs w:val="20"/>
            </w:rPr>
            <w:t>-</w:t>
          </w:r>
          <w:r w:rsidR="002E0774">
            <w:rPr>
              <w:rFonts w:ascii="Calibri" w:hAnsi="Calibri"/>
              <w:sz w:val="22"/>
              <w:szCs w:val="20"/>
            </w:rPr>
            <w:t>INK</w:t>
          </w:r>
          <w:r w:rsidRPr="00FD5887">
            <w:rPr>
              <w:rFonts w:ascii="Calibri" w:hAnsi="Calibri"/>
              <w:sz w:val="22"/>
              <w:szCs w:val="20"/>
            </w:rPr>
            <w:t>-</w:t>
          </w:r>
          <w:r w:rsidRPr="00FD5887">
            <w:rPr>
              <w:rFonts w:ascii="Calibri" w:hAnsi="Calibri"/>
              <w:sz w:val="22"/>
              <w:szCs w:val="20"/>
              <w:lang w:val="id-ID"/>
            </w:rPr>
            <w:t>1</w:t>
          </w:r>
          <w:r w:rsidR="00133A83">
            <w:rPr>
              <w:rFonts w:ascii="Calibri" w:hAnsi="Calibri"/>
              <w:sz w:val="22"/>
              <w:szCs w:val="20"/>
              <w:lang w:val="id-ID"/>
            </w:rPr>
            <w:t>7</w:t>
          </w:r>
        </w:p>
      </w:tc>
      <w:tc>
        <w:tcPr>
          <w:tcW w:w="1924" w:type="dxa"/>
          <w:vAlign w:val="center"/>
        </w:tcPr>
        <w:p w14:paraId="7717A991" w14:textId="64180CBE" w:rsidR="00CE7985" w:rsidRPr="00FD5887" w:rsidRDefault="00CE7985" w:rsidP="0052218F">
          <w:pPr>
            <w:pStyle w:val="Header"/>
            <w:spacing w:before="60" w:after="60"/>
            <w:jc w:val="center"/>
            <w:rPr>
              <w:rFonts w:ascii="Calibri" w:hAnsi="Calibri"/>
              <w:sz w:val="22"/>
              <w:szCs w:val="20"/>
              <w:lang w:val="id-ID"/>
            </w:rPr>
          </w:pPr>
          <w:r w:rsidRPr="00FD5887">
            <w:rPr>
              <w:rFonts w:ascii="Calibri" w:hAnsi="Calibri"/>
              <w:sz w:val="22"/>
              <w:szCs w:val="20"/>
            </w:rPr>
            <w:t>0</w:t>
          </w:r>
          <w:r w:rsidR="00133A83">
            <w:rPr>
              <w:rFonts w:ascii="Calibri" w:hAnsi="Calibri"/>
              <w:sz w:val="22"/>
              <w:szCs w:val="20"/>
              <w:lang w:val="id-ID"/>
            </w:rPr>
            <w:t>0</w:t>
          </w:r>
        </w:p>
      </w:tc>
      <w:tc>
        <w:tcPr>
          <w:tcW w:w="1800" w:type="dxa"/>
          <w:vAlign w:val="center"/>
        </w:tcPr>
        <w:p w14:paraId="61D10846" w14:textId="0F7C8E87" w:rsidR="00CE7985" w:rsidRPr="00FD5887" w:rsidRDefault="00133A83" w:rsidP="0052218F">
          <w:pPr>
            <w:pStyle w:val="Header"/>
            <w:spacing w:before="60" w:after="60"/>
            <w:jc w:val="center"/>
            <w:rPr>
              <w:rFonts w:ascii="Calibri" w:hAnsi="Calibri"/>
              <w:sz w:val="22"/>
              <w:szCs w:val="20"/>
              <w:lang w:val="id-ID"/>
            </w:rPr>
          </w:pPr>
          <w:r w:rsidRPr="00133A83">
            <w:rPr>
              <w:rFonts w:ascii="Calibri" w:hAnsi="Calibri"/>
              <w:sz w:val="22"/>
              <w:szCs w:val="20"/>
              <w:lang w:val="id-ID"/>
            </w:rPr>
            <w:t>3</w:t>
          </w:r>
          <w:r w:rsidR="00F80E49">
            <w:rPr>
              <w:rFonts w:ascii="Calibri" w:hAnsi="Calibri"/>
              <w:sz w:val="22"/>
              <w:szCs w:val="20"/>
            </w:rPr>
            <w:t>1</w:t>
          </w:r>
          <w:r w:rsidRPr="00133A83">
            <w:rPr>
              <w:rFonts w:ascii="Calibri" w:hAnsi="Calibri"/>
              <w:sz w:val="22"/>
              <w:szCs w:val="20"/>
              <w:lang w:val="id-ID"/>
            </w:rPr>
            <w:t xml:space="preserve"> Oktober 2019</w:t>
          </w:r>
        </w:p>
      </w:tc>
      <w:tc>
        <w:tcPr>
          <w:tcW w:w="1628" w:type="dxa"/>
          <w:vAlign w:val="center"/>
        </w:tcPr>
        <w:p w14:paraId="2B375526" w14:textId="77777777" w:rsidR="00CE7985" w:rsidRPr="00FD5887" w:rsidRDefault="00CE7985" w:rsidP="0052218F">
          <w:pPr>
            <w:pStyle w:val="Header"/>
            <w:spacing w:before="60" w:after="60"/>
            <w:jc w:val="center"/>
            <w:rPr>
              <w:rFonts w:ascii="Calibri" w:hAnsi="Calibri"/>
              <w:sz w:val="22"/>
              <w:szCs w:val="20"/>
            </w:rPr>
          </w:pPr>
          <w:r w:rsidRPr="00FD5887">
            <w:rPr>
              <w:rStyle w:val="PageNumber"/>
              <w:rFonts w:ascii="Calibri" w:hAnsi="Calibri"/>
              <w:sz w:val="22"/>
              <w:szCs w:val="20"/>
            </w:rPr>
            <w:fldChar w:fldCharType="begin"/>
          </w:r>
          <w:r w:rsidRPr="00FD5887">
            <w:rPr>
              <w:rStyle w:val="PageNumber"/>
              <w:rFonts w:ascii="Calibri" w:hAnsi="Calibri"/>
              <w:sz w:val="22"/>
              <w:szCs w:val="20"/>
            </w:rPr>
            <w:instrText xml:space="preserve"> PAGE </w:instrText>
          </w:r>
          <w:r w:rsidRPr="00FD5887">
            <w:rPr>
              <w:rStyle w:val="PageNumber"/>
              <w:rFonts w:ascii="Calibri" w:hAnsi="Calibri"/>
              <w:sz w:val="22"/>
              <w:szCs w:val="20"/>
            </w:rPr>
            <w:fldChar w:fldCharType="separate"/>
          </w:r>
          <w:r w:rsidR="004A3A08">
            <w:rPr>
              <w:rStyle w:val="PageNumber"/>
              <w:rFonts w:ascii="Calibri" w:hAnsi="Calibri"/>
              <w:noProof/>
              <w:sz w:val="22"/>
              <w:szCs w:val="20"/>
            </w:rPr>
            <w:t>1</w:t>
          </w:r>
          <w:r w:rsidRPr="00FD5887">
            <w:rPr>
              <w:rStyle w:val="PageNumber"/>
              <w:rFonts w:ascii="Calibri" w:hAnsi="Calibri"/>
              <w:sz w:val="22"/>
              <w:szCs w:val="20"/>
            </w:rPr>
            <w:fldChar w:fldCharType="end"/>
          </w:r>
          <w:r w:rsidRPr="00FD5887">
            <w:rPr>
              <w:rStyle w:val="PageNumber"/>
              <w:rFonts w:ascii="Calibri" w:hAnsi="Calibri"/>
              <w:sz w:val="22"/>
              <w:szCs w:val="20"/>
            </w:rPr>
            <w:t xml:space="preserve"> </w:t>
          </w:r>
          <w:proofErr w:type="spellStart"/>
          <w:r w:rsidRPr="00FD5887">
            <w:rPr>
              <w:rFonts w:ascii="Calibri" w:hAnsi="Calibri"/>
              <w:sz w:val="22"/>
              <w:szCs w:val="20"/>
            </w:rPr>
            <w:t>dari</w:t>
          </w:r>
          <w:proofErr w:type="spellEnd"/>
          <w:r w:rsidRPr="00FD5887">
            <w:rPr>
              <w:rFonts w:ascii="Calibri" w:hAnsi="Calibri"/>
              <w:sz w:val="22"/>
              <w:szCs w:val="20"/>
            </w:rPr>
            <w:t xml:space="preserve"> </w:t>
          </w:r>
          <w:r w:rsidRPr="00FD5887">
            <w:rPr>
              <w:rStyle w:val="PageNumber"/>
              <w:rFonts w:ascii="Calibri" w:hAnsi="Calibri"/>
              <w:sz w:val="22"/>
              <w:szCs w:val="20"/>
            </w:rPr>
            <w:fldChar w:fldCharType="begin"/>
          </w:r>
          <w:r w:rsidRPr="00FD5887">
            <w:rPr>
              <w:rStyle w:val="PageNumber"/>
              <w:rFonts w:ascii="Calibri" w:hAnsi="Calibri"/>
              <w:sz w:val="22"/>
              <w:szCs w:val="20"/>
            </w:rPr>
            <w:instrText xml:space="preserve"> NUMPAGES </w:instrText>
          </w:r>
          <w:r w:rsidRPr="00FD5887">
            <w:rPr>
              <w:rStyle w:val="PageNumber"/>
              <w:rFonts w:ascii="Calibri" w:hAnsi="Calibri"/>
              <w:sz w:val="22"/>
              <w:szCs w:val="20"/>
            </w:rPr>
            <w:fldChar w:fldCharType="separate"/>
          </w:r>
          <w:r w:rsidR="004A3A08">
            <w:rPr>
              <w:rStyle w:val="PageNumber"/>
              <w:rFonts w:ascii="Calibri" w:hAnsi="Calibri"/>
              <w:noProof/>
              <w:sz w:val="22"/>
              <w:szCs w:val="20"/>
            </w:rPr>
            <w:t>5</w:t>
          </w:r>
          <w:r w:rsidRPr="00FD5887">
            <w:rPr>
              <w:rStyle w:val="PageNumber"/>
              <w:rFonts w:ascii="Calibri" w:hAnsi="Calibri"/>
              <w:sz w:val="22"/>
              <w:szCs w:val="20"/>
            </w:rPr>
            <w:fldChar w:fldCharType="end"/>
          </w:r>
        </w:p>
      </w:tc>
    </w:tr>
  </w:tbl>
  <w:p w14:paraId="63B6F31F" w14:textId="77777777" w:rsidR="00CE7985" w:rsidRDefault="00CE79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5286"/>
    <w:multiLevelType w:val="hybridMultilevel"/>
    <w:tmpl w:val="228A80E2"/>
    <w:lvl w:ilvl="0" w:tplc="C47EBEAA">
      <w:numFmt w:val="decimalZero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3BC7117"/>
    <w:multiLevelType w:val="multilevel"/>
    <w:tmpl w:val="AB881258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asciiTheme="minorHAnsi" w:hAnsiTheme="minorHAnsi" w:cs="Times New Roman" w:hint="default"/>
        <w:b/>
        <w:i w:val="0"/>
        <w:sz w:val="22"/>
      </w:rPr>
    </w:lvl>
    <w:lvl w:ilvl="1">
      <w:start w:val="1"/>
      <w:numFmt w:val="decimal"/>
      <w:pStyle w:val="Heading2"/>
      <w:lvlText w:val="%2."/>
      <w:lvlJc w:val="left"/>
      <w:pPr>
        <w:tabs>
          <w:tab w:val="num" w:pos="567"/>
        </w:tabs>
        <w:ind w:left="567" w:hanging="567"/>
      </w:pPr>
      <w:rPr>
        <w:rFonts w:ascii="Times New Roman" w:eastAsia="Times New Roman" w:hAnsi="Times New Roman"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>
    <w:nsid w:val="0C066B8D"/>
    <w:multiLevelType w:val="hybridMultilevel"/>
    <w:tmpl w:val="9DDC7D36"/>
    <w:lvl w:ilvl="0" w:tplc="04210011">
      <w:start w:val="1"/>
      <w:numFmt w:val="decimal"/>
      <w:lvlText w:val="%1)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D8E27DD"/>
    <w:multiLevelType w:val="hybridMultilevel"/>
    <w:tmpl w:val="FA984BF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E65DA2"/>
    <w:multiLevelType w:val="hybridMultilevel"/>
    <w:tmpl w:val="8C2CEE3E"/>
    <w:lvl w:ilvl="0" w:tplc="5D68F5B8">
      <w:start w:val="1"/>
      <w:numFmt w:val="lowerLetter"/>
      <w:lvlText w:val="%1."/>
      <w:lvlJc w:val="left"/>
      <w:pPr>
        <w:tabs>
          <w:tab w:val="num" w:pos="2138"/>
        </w:tabs>
        <w:ind w:left="2138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5">
    <w:nsid w:val="0F89311F"/>
    <w:multiLevelType w:val="multilevel"/>
    <w:tmpl w:val="51F247D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cs="Times New Roman" w:hint="default"/>
      </w:rPr>
    </w:lvl>
  </w:abstractNum>
  <w:abstractNum w:abstractNumId="6">
    <w:nsid w:val="1EA97D33"/>
    <w:multiLevelType w:val="multilevel"/>
    <w:tmpl w:val="F202ECE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7">
    <w:nsid w:val="260266C6"/>
    <w:multiLevelType w:val="multilevel"/>
    <w:tmpl w:val="211A4A4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cs="Times New Roman" w:hint="default"/>
      </w:rPr>
    </w:lvl>
  </w:abstractNum>
  <w:abstractNum w:abstractNumId="8">
    <w:nsid w:val="29071AA2"/>
    <w:multiLevelType w:val="multilevel"/>
    <w:tmpl w:val="E2FA4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9">
    <w:nsid w:val="2C1726B5"/>
    <w:multiLevelType w:val="hybridMultilevel"/>
    <w:tmpl w:val="6214FE4A"/>
    <w:lvl w:ilvl="0" w:tplc="0421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CF73655"/>
    <w:multiLevelType w:val="hybridMultilevel"/>
    <w:tmpl w:val="2156306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035356"/>
    <w:multiLevelType w:val="hybridMultilevel"/>
    <w:tmpl w:val="9E06B3E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750708"/>
    <w:multiLevelType w:val="multilevel"/>
    <w:tmpl w:val="E2FA4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3">
    <w:nsid w:val="53830CD0"/>
    <w:multiLevelType w:val="hybridMultilevel"/>
    <w:tmpl w:val="483ECBD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0D0628"/>
    <w:multiLevelType w:val="multilevel"/>
    <w:tmpl w:val="59C41AC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286"/>
        </w:tabs>
        <w:ind w:left="1286" w:hanging="720"/>
      </w:pPr>
      <w:rPr>
        <w:rFonts w:ascii="Tahoma" w:eastAsia="Batang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1852"/>
        </w:tabs>
        <w:ind w:left="18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78"/>
        </w:tabs>
        <w:ind w:left="277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4"/>
        </w:tabs>
        <w:ind w:left="33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0"/>
        </w:tabs>
        <w:ind w:left="42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36"/>
        </w:tabs>
        <w:ind w:left="48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2"/>
        </w:tabs>
        <w:ind w:left="576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8"/>
        </w:tabs>
        <w:ind w:left="6328" w:hanging="1800"/>
      </w:pPr>
      <w:rPr>
        <w:rFonts w:hint="default"/>
      </w:rPr>
    </w:lvl>
  </w:abstractNum>
  <w:abstractNum w:abstractNumId="15">
    <w:nsid w:val="5D3758CB"/>
    <w:multiLevelType w:val="hybridMultilevel"/>
    <w:tmpl w:val="BFCA258E"/>
    <w:lvl w:ilvl="0" w:tplc="0421000F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617" w:hanging="360"/>
      </w:pPr>
    </w:lvl>
    <w:lvl w:ilvl="2" w:tplc="0421001B" w:tentative="1">
      <w:start w:val="1"/>
      <w:numFmt w:val="lowerRoman"/>
      <w:lvlText w:val="%3."/>
      <w:lvlJc w:val="right"/>
      <w:pPr>
        <w:ind w:left="6337" w:hanging="180"/>
      </w:pPr>
    </w:lvl>
    <w:lvl w:ilvl="3" w:tplc="0421000F" w:tentative="1">
      <w:start w:val="1"/>
      <w:numFmt w:val="decimal"/>
      <w:lvlText w:val="%4."/>
      <w:lvlJc w:val="left"/>
      <w:pPr>
        <w:ind w:left="7057" w:hanging="360"/>
      </w:pPr>
    </w:lvl>
    <w:lvl w:ilvl="4" w:tplc="04210019" w:tentative="1">
      <w:start w:val="1"/>
      <w:numFmt w:val="lowerLetter"/>
      <w:lvlText w:val="%5."/>
      <w:lvlJc w:val="left"/>
      <w:pPr>
        <w:ind w:left="7777" w:hanging="360"/>
      </w:pPr>
    </w:lvl>
    <w:lvl w:ilvl="5" w:tplc="0421001B" w:tentative="1">
      <w:start w:val="1"/>
      <w:numFmt w:val="lowerRoman"/>
      <w:lvlText w:val="%6."/>
      <w:lvlJc w:val="right"/>
      <w:pPr>
        <w:ind w:left="8497" w:hanging="180"/>
      </w:pPr>
    </w:lvl>
    <w:lvl w:ilvl="6" w:tplc="0421000F" w:tentative="1">
      <w:start w:val="1"/>
      <w:numFmt w:val="decimal"/>
      <w:lvlText w:val="%7."/>
      <w:lvlJc w:val="left"/>
      <w:pPr>
        <w:ind w:left="9217" w:hanging="360"/>
      </w:pPr>
    </w:lvl>
    <w:lvl w:ilvl="7" w:tplc="04210019" w:tentative="1">
      <w:start w:val="1"/>
      <w:numFmt w:val="lowerLetter"/>
      <w:lvlText w:val="%8."/>
      <w:lvlJc w:val="left"/>
      <w:pPr>
        <w:ind w:left="9937" w:hanging="360"/>
      </w:pPr>
    </w:lvl>
    <w:lvl w:ilvl="8" w:tplc="0421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16">
    <w:nsid w:val="5ECF021A"/>
    <w:multiLevelType w:val="hybridMultilevel"/>
    <w:tmpl w:val="70B42532"/>
    <w:lvl w:ilvl="0" w:tplc="76644DA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8E1F12"/>
    <w:multiLevelType w:val="multilevel"/>
    <w:tmpl w:val="645CB1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8">
    <w:nsid w:val="76781E66"/>
    <w:multiLevelType w:val="multilevel"/>
    <w:tmpl w:val="B8AACB4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9">
    <w:nsid w:val="778620D6"/>
    <w:multiLevelType w:val="hybridMultilevel"/>
    <w:tmpl w:val="4A68C9A0"/>
    <w:lvl w:ilvl="0" w:tplc="9F9A407C"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15"/>
  </w:num>
  <w:num w:numId="4">
    <w:abstractNumId w:val="9"/>
  </w:num>
  <w:num w:numId="5">
    <w:abstractNumId w:val="7"/>
  </w:num>
  <w:num w:numId="6">
    <w:abstractNumId w:val="17"/>
  </w:num>
  <w:num w:numId="7">
    <w:abstractNumId w:val="5"/>
  </w:num>
  <w:num w:numId="8">
    <w:abstractNumId w:val="3"/>
  </w:num>
  <w:num w:numId="9">
    <w:abstractNumId w:val="2"/>
  </w:num>
  <w:num w:numId="10">
    <w:abstractNumId w:val="10"/>
  </w:num>
  <w:num w:numId="11">
    <w:abstractNumId w:val="11"/>
  </w:num>
  <w:num w:numId="12">
    <w:abstractNumId w:val="16"/>
  </w:num>
  <w:num w:numId="13">
    <w:abstractNumId w:val="19"/>
  </w:num>
  <w:num w:numId="14">
    <w:abstractNumId w:val="0"/>
  </w:num>
  <w:num w:numId="15">
    <w:abstractNumId w:val="12"/>
  </w:num>
  <w:num w:numId="16">
    <w:abstractNumId w:val="8"/>
  </w:num>
  <w:num w:numId="17">
    <w:abstractNumId w:val="18"/>
  </w:num>
  <w:num w:numId="18">
    <w:abstractNumId w:val="13"/>
  </w:num>
  <w:num w:numId="19">
    <w:abstractNumId w:val="14"/>
  </w:num>
  <w:num w:numId="20">
    <w:abstractNumId w:val="6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  <w15:person w15:author="Ferri Fatra">
    <w15:presenceInfo w15:providerId="Windows Live" w15:userId="ced307c3d497a6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906"/>
    <w:rsid w:val="000221B7"/>
    <w:rsid w:val="00022EA4"/>
    <w:rsid w:val="000279A9"/>
    <w:rsid w:val="00041BEC"/>
    <w:rsid w:val="0005654B"/>
    <w:rsid w:val="00057594"/>
    <w:rsid w:val="00065DAB"/>
    <w:rsid w:val="00071BFF"/>
    <w:rsid w:val="00072830"/>
    <w:rsid w:val="000827E2"/>
    <w:rsid w:val="000974EB"/>
    <w:rsid w:val="00097EBC"/>
    <w:rsid w:val="000A7BE2"/>
    <w:rsid w:val="000B2906"/>
    <w:rsid w:val="000B757E"/>
    <w:rsid w:val="000C6A59"/>
    <w:rsid w:val="000F51FC"/>
    <w:rsid w:val="000F7376"/>
    <w:rsid w:val="00104470"/>
    <w:rsid w:val="00113246"/>
    <w:rsid w:val="0011597D"/>
    <w:rsid w:val="00120747"/>
    <w:rsid w:val="00133A83"/>
    <w:rsid w:val="00146904"/>
    <w:rsid w:val="001478C4"/>
    <w:rsid w:val="001601FB"/>
    <w:rsid w:val="001744DE"/>
    <w:rsid w:val="00181921"/>
    <w:rsid w:val="00197147"/>
    <w:rsid w:val="001A1072"/>
    <w:rsid w:val="001A7E38"/>
    <w:rsid w:val="001B25C5"/>
    <w:rsid w:val="001B2FCB"/>
    <w:rsid w:val="001C6A88"/>
    <w:rsid w:val="001D0751"/>
    <w:rsid w:val="001D7024"/>
    <w:rsid w:val="001E29EB"/>
    <w:rsid w:val="001E67F6"/>
    <w:rsid w:val="001E6D9E"/>
    <w:rsid w:val="001F06E6"/>
    <w:rsid w:val="00201A92"/>
    <w:rsid w:val="00223342"/>
    <w:rsid w:val="0022368F"/>
    <w:rsid w:val="00224849"/>
    <w:rsid w:val="0022692E"/>
    <w:rsid w:val="00227FEA"/>
    <w:rsid w:val="00235C82"/>
    <w:rsid w:val="00235EC2"/>
    <w:rsid w:val="002401BB"/>
    <w:rsid w:val="002438D9"/>
    <w:rsid w:val="00247797"/>
    <w:rsid w:val="00293005"/>
    <w:rsid w:val="00295F3C"/>
    <w:rsid w:val="002C170D"/>
    <w:rsid w:val="002C2981"/>
    <w:rsid w:val="002C4960"/>
    <w:rsid w:val="002D7552"/>
    <w:rsid w:val="002E0774"/>
    <w:rsid w:val="00315484"/>
    <w:rsid w:val="0032237A"/>
    <w:rsid w:val="0032495E"/>
    <w:rsid w:val="00341E19"/>
    <w:rsid w:val="00361F95"/>
    <w:rsid w:val="00375876"/>
    <w:rsid w:val="003B60BF"/>
    <w:rsid w:val="003D25EE"/>
    <w:rsid w:val="003D4E11"/>
    <w:rsid w:val="003E605F"/>
    <w:rsid w:val="003F389E"/>
    <w:rsid w:val="00414A3B"/>
    <w:rsid w:val="00422710"/>
    <w:rsid w:val="004245D7"/>
    <w:rsid w:val="00432666"/>
    <w:rsid w:val="00473EC7"/>
    <w:rsid w:val="00481E37"/>
    <w:rsid w:val="004A1051"/>
    <w:rsid w:val="004A3A08"/>
    <w:rsid w:val="004C50ED"/>
    <w:rsid w:val="004C67A4"/>
    <w:rsid w:val="004D0BF4"/>
    <w:rsid w:val="004D719D"/>
    <w:rsid w:val="004D7648"/>
    <w:rsid w:val="004E36E7"/>
    <w:rsid w:val="004E3A13"/>
    <w:rsid w:val="0052218F"/>
    <w:rsid w:val="00526374"/>
    <w:rsid w:val="00534D64"/>
    <w:rsid w:val="00536068"/>
    <w:rsid w:val="00561B91"/>
    <w:rsid w:val="005630F3"/>
    <w:rsid w:val="005776FA"/>
    <w:rsid w:val="00577AE0"/>
    <w:rsid w:val="00580996"/>
    <w:rsid w:val="0058109C"/>
    <w:rsid w:val="005B540B"/>
    <w:rsid w:val="005B7133"/>
    <w:rsid w:val="005C40F9"/>
    <w:rsid w:val="005E0B6C"/>
    <w:rsid w:val="005E30B6"/>
    <w:rsid w:val="00601F3C"/>
    <w:rsid w:val="00607128"/>
    <w:rsid w:val="00623392"/>
    <w:rsid w:val="00624AED"/>
    <w:rsid w:val="0062696A"/>
    <w:rsid w:val="00671D37"/>
    <w:rsid w:val="006A5ADF"/>
    <w:rsid w:val="006B25F1"/>
    <w:rsid w:val="006B4734"/>
    <w:rsid w:val="006C6CCF"/>
    <w:rsid w:val="006D0464"/>
    <w:rsid w:val="00723FFD"/>
    <w:rsid w:val="0075552E"/>
    <w:rsid w:val="00764D59"/>
    <w:rsid w:val="0076598E"/>
    <w:rsid w:val="00774BD5"/>
    <w:rsid w:val="00776FFD"/>
    <w:rsid w:val="00783232"/>
    <w:rsid w:val="007871C0"/>
    <w:rsid w:val="00792DD9"/>
    <w:rsid w:val="00793FDB"/>
    <w:rsid w:val="0079764C"/>
    <w:rsid w:val="00797E08"/>
    <w:rsid w:val="007A0318"/>
    <w:rsid w:val="008128EB"/>
    <w:rsid w:val="008560A2"/>
    <w:rsid w:val="00863797"/>
    <w:rsid w:val="008670C8"/>
    <w:rsid w:val="008C3E68"/>
    <w:rsid w:val="008E1396"/>
    <w:rsid w:val="00901A32"/>
    <w:rsid w:val="009062E0"/>
    <w:rsid w:val="00915DE4"/>
    <w:rsid w:val="009400D4"/>
    <w:rsid w:val="009703F1"/>
    <w:rsid w:val="0098353D"/>
    <w:rsid w:val="009C1D4C"/>
    <w:rsid w:val="009D0F15"/>
    <w:rsid w:val="009E1B59"/>
    <w:rsid w:val="00A25792"/>
    <w:rsid w:val="00A346BF"/>
    <w:rsid w:val="00A61FB7"/>
    <w:rsid w:val="00A76C9C"/>
    <w:rsid w:val="00AA6623"/>
    <w:rsid w:val="00AB16CD"/>
    <w:rsid w:val="00AB314D"/>
    <w:rsid w:val="00AC0D96"/>
    <w:rsid w:val="00AC3291"/>
    <w:rsid w:val="00AC3929"/>
    <w:rsid w:val="00AE5DA1"/>
    <w:rsid w:val="00AE65D6"/>
    <w:rsid w:val="00AF5E44"/>
    <w:rsid w:val="00B011DD"/>
    <w:rsid w:val="00B037CF"/>
    <w:rsid w:val="00B04C0A"/>
    <w:rsid w:val="00B10D99"/>
    <w:rsid w:val="00B139C6"/>
    <w:rsid w:val="00B24C9A"/>
    <w:rsid w:val="00B36809"/>
    <w:rsid w:val="00B44F5D"/>
    <w:rsid w:val="00B566DF"/>
    <w:rsid w:val="00B621E0"/>
    <w:rsid w:val="00B7322D"/>
    <w:rsid w:val="00B95A13"/>
    <w:rsid w:val="00BA4F55"/>
    <w:rsid w:val="00BB57E5"/>
    <w:rsid w:val="00BC3176"/>
    <w:rsid w:val="00BD0B80"/>
    <w:rsid w:val="00BD6770"/>
    <w:rsid w:val="00BD7E55"/>
    <w:rsid w:val="00BE18E3"/>
    <w:rsid w:val="00BE2724"/>
    <w:rsid w:val="00C15D55"/>
    <w:rsid w:val="00C4271F"/>
    <w:rsid w:val="00C5767A"/>
    <w:rsid w:val="00C64F7B"/>
    <w:rsid w:val="00C67889"/>
    <w:rsid w:val="00C70B4C"/>
    <w:rsid w:val="00CC01BA"/>
    <w:rsid w:val="00CC0B46"/>
    <w:rsid w:val="00CD749C"/>
    <w:rsid w:val="00CE7985"/>
    <w:rsid w:val="00D014F6"/>
    <w:rsid w:val="00D34EB3"/>
    <w:rsid w:val="00D9458F"/>
    <w:rsid w:val="00DA3FEB"/>
    <w:rsid w:val="00DB3886"/>
    <w:rsid w:val="00DB6066"/>
    <w:rsid w:val="00DD7894"/>
    <w:rsid w:val="00DF0633"/>
    <w:rsid w:val="00E11E62"/>
    <w:rsid w:val="00E347FE"/>
    <w:rsid w:val="00E42599"/>
    <w:rsid w:val="00E642F5"/>
    <w:rsid w:val="00E943B0"/>
    <w:rsid w:val="00E9716B"/>
    <w:rsid w:val="00EA255A"/>
    <w:rsid w:val="00ED1909"/>
    <w:rsid w:val="00EE6713"/>
    <w:rsid w:val="00EF32AD"/>
    <w:rsid w:val="00F00396"/>
    <w:rsid w:val="00F26C14"/>
    <w:rsid w:val="00F477E3"/>
    <w:rsid w:val="00F50CD0"/>
    <w:rsid w:val="00F543C1"/>
    <w:rsid w:val="00F57F3A"/>
    <w:rsid w:val="00F6078D"/>
    <w:rsid w:val="00F66E8B"/>
    <w:rsid w:val="00F70C3C"/>
    <w:rsid w:val="00F72AB6"/>
    <w:rsid w:val="00F80E49"/>
    <w:rsid w:val="00F921B3"/>
    <w:rsid w:val="00FC4AE9"/>
    <w:rsid w:val="00FC4E8C"/>
    <w:rsid w:val="00FD56F3"/>
    <w:rsid w:val="00FD5887"/>
    <w:rsid w:val="00FE7774"/>
    <w:rsid w:val="00FF3654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47FD48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header" w:locked="1"/>
    <w:lsdException w:name="caption" w:locked="1" w:uiPriority="0" w:qFormat="1"/>
    <w:lsdException w:name="page number" w:locked="1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Body Text 3" w:locked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906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B2906"/>
    <w:pPr>
      <w:keepNext/>
      <w:numPr>
        <w:numId w:val="1"/>
      </w:numPr>
      <w:ind w:right="924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qFormat/>
    <w:rsid w:val="000B2906"/>
    <w:pPr>
      <w:keepNext/>
      <w:numPr>
        <w:ilvl w:val="1"/>
        <w:numId w:val="1"/>
      </w:numPr>
      <w:spacing w:line="360" w:lineRule="auto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0B2906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B2906"/>
    <w:pPr>
      <w:keepNext/>
      <w:numPr>
        <w:ilvl w:val="3"/>
        <w:numId w:val="1"/>
      </w:numPr>
      <w:tabs>
        <w:tab w:val="left" w:pos="7650"/>
      </w:tabs>
      <w:outlineLvl w:val="3"/>
    </w:pPr>
    <w:rPr>
      <w:rFonts w:ascii="Arial" w:hAnsi="Arial"/>
      <w:b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qFormat/>
    <w:rsid w:val="000B290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B2906"/>
    <w:pPr>
      <w:keepNext/>
      <w:numPr>
        <w:ilvl w:val="5"/>
        <w:numId w:val="1"/>
      </w:numPr>
      <w:spacing w:line="300" w:lineRule="auto"/>
      <w:outlineLvl w:val="5"/>
    </w:pPr>
    <w:rPr>
      <w:rFonts w:ascii="Arial" w:hAnsi="Arial"/>
      <w:b/>
      <w:sz w:val="20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0B2906"/>
    <w:pPr>
      <w:keepNext/>
      <w:numPr>
        <w:ilvl w:val="6"/>
        <w:numId w:val="1"/>
      </w:numPr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0B290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B2906"/>
    <w:pPr>
      <w:keepNext/>
      <w:numPr>
        <w:ilvl w:val="8"/>
        <w:numId w:val="1"/>
      </w:numPr>
      <w:jc w:val="center"/>
      <w:outlineLvl w:val="8"/>
    </w:pPr>
    <w:rPr>
      <w:rFonts w:ascii="Arial" w:hAnsi="Arial"/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B2906"/>
    <w:rPr>
      <w:rFonts w:ascii="Arial" w:eastAsia="Times New Roman" w:hAnsi="Arial"/>
      <w:b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B2906"/>
    <w:rPr>
      <w:rFonts w:ascii="Arial" w:eastAsia="Times New Roman" w:hAnsi="Arial"/>
      <w:b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locked/>
    <w:rsid w:val="000B2906"/>
    <w:rPr>
      <w:rFonts w:ascii="Arial" w:eastAsia="Times New Roman" w:hAnsi="Arial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B2906"/>
    <w:rPr>
      <w:rFonts w:ascii="Arial" w:eastAsia="Times New Roman" w:hAnsi="Arial"/>
      <w:b/>
      <w:lang w:val="en-AU"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0B2906"/>
    <w:rPr>
      <w:rFonts w:ascii="Times New Roman" w:eastAsia="Times New Roman" w:hAnsi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B2906"/>
    <w:rPr>
      <w:rFonts w:ascii="Arial" w:eastAsia="Times New Roman" w:hAnsi="Arial"/>
      <w:b/>
      <w:lang w:val="en-AU" w:eastAsia="en-US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B2906"/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B2906"/>
    <w:rPr>
      <w:rFonts w:ascii="Times New Roman" w:eastAsia="Times New Roman" w:hAnsi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B2906"/>
    <w:rPr>
      <w:rFonts w:ascii="Arial" w:eastAsia="Times New Roman" w:hAnsi="Arial"/>
      <w:b/>
      <w:sz w:val="40"/>
      <w:szCs w:val="24"/>
      <w:lang w:val="en-US" w:eastAsia="en-US"/>
    </w:rPr>
  </w:style>
  <w:style w:type="paragraph" w:styleId="Header">
    <w:name w:val="header"/>
    <w:aliases w:val="Header Char Char,Header Char Char Char"/>
    <w:basedOn w:val="Normal"/>
    <w:link w:val="HeaderChar"/>
    <w:uiPriority w:val="99"/>
    <w:rsid w:val="000B2906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 Char Char Char1,Header Char Char Char Char"/>
    <w:basedOn w:val="DefaultParagraphFont"/>
    <w:link w:val="Header"/>
    <w:uiPriority w:val="99"/>
    <w:locked/>
    <w:rsid w:val="000B290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B29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0B2906"/>
    <w:rPr>
      <w:rFonts w:cs="Times New Roman"/>
    </w:rPr>
  </w:style>
  <w:style w:type="table" w:styleId="TableGrid">
    <w:name w:val="Table Grid"/>
    <w:basedOn w:val="TableNormal"/>
    <w:uiPriority w:val="99"/>
    <w:rsid w:val="000B2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uiPriority w:val="99"/>
    <w:rsid w:val="000B2906"/>
    <w:pPr>
      <w:jc w:val="center"/>
    </w:pPr>
    <w:rPr>
      <w:rFonts w:ascii="Book Antiqua" w:hAnsi="Book Antiqua"/>
      <w:b/>
      <w:bCs/>
      <w:i/>
      <w:iCs/>
      <w:sz w:val="20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0B2906"/>
    <w:rPr>
      <w:rFonts w:ascii="Book Antiqua" w:hAnsi="Book Antiqua"/>
      <w:b/>
      <w:i/>
      <w:sz w:val="24"/>
    </w:rPr>
  </w:style>
  <w:style w:type="paragraph" w:styleId="BodyTextIndent">
    <w:name w:val="Body Text Indent"/>
    <w:basedOn w:val="Normal"/>
    <w:link w:val="BodyTextIndentChar"/>
    <w:uiPriority w:val="99"/>
    <w:rsid w:val="000B290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0B2906"/>
    <w:rPr>
      <w:rFonts w:ascii="Times New Roman" w:hAnsi="Times New Roman"/>
      <w:sz w:val="24"/>
    </w:rPr>
  </w:style>
  <w:style w:type="paragraph" w:styleId="BodyText2">
    <w:name w:val="Body Text 2"/>
    <w:basedOn w:val="Normal"/>
    <w:link w:val="BodyText2Char"/>
    <w:uiPriority w:val="99"/>
    <w:rsid w:val="000B290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0B2906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BD6770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D6770"/>
    <w:rPr>
      <w:rFonts w:ascii="Tahoma" w:hAnsi="Tahoma"/>
      <w:sz w:val="16"/>
    </w:rPr>
  </w:style>
  <w:style w:type="character" w:customStyle="1" w:styleId="hps">
    <w:name w:val="hps"/>
    <w:basedOn w:val="DefaultParagraphFont"/>
    <w:uiPriority w:val="99"/>
    <w:rsid w:val="000279A9"/>
    <w:rPr>
      <w:rFonts w:cs="Times New Roman"/>
    </w:rPr>
  </w:style>
  <w:style w:type="paragraph" w:styleId="ListParagraph">
    <w:name w:val="List Paragraph"/>
    <w:basedOn w:val="Normal"/>
    <w:uiPriority w:val="34"/>
    <w:qFormat/>
    <w:rsid w:val="000279A9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rsid w:val="000279A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0279A9"/>
    <w:rPr>
      <w:rFonts w:ascii="Times New Roman" w:hAnsi="Times New Roman" w:cs="Times New Roman"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6B473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6B4734"/>
    <w:rPr>
      <w:rFonts w:ascii="Times New Roman" w:hAnsi="Times New Roman" w:cs="Times New Roman"/>
      <w:sz w:val="16"/>
      <w:szCs w:val="16"/>
      <w:lang w:val="en-US" w:eastAsia="en-US"/>
    </w:rPr>
  </w:style>
  <w:style w:type="character" w:styleId="PageNumber">
    <w:name w:val="page number"/>
    <w:basedOn w:val="DefaultParagraphFont"/>
    <w:uiPriority w:val="99"/>
    <w:rsid w:val="00BE2724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header" w:locked="1"/>
    <w:lsdException w:name="caption" w:locked="1" w:uiPriority="0" w:qFormat="1"/>
    <w:lsdException w:name="page number" w:locked="1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Body Text 3" w:locked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906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B2906"/>
    <w:pPr>
      <w:keepNext/>
      <w:numPr>
        <w:numId w:val="1"/>
      </w:numPr>
      <w:ind w:right="924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qFormat/>
    <w:rsid w:val="000B2906"/>
    <w:pPr>
      <w:keepNext/>
      <w:numPr>
        <w:ilvl w:val="1"/>
        <w:numId w:val="1"/>
      </w:numPr>
      <w:spacing w:line="360" w:lineRule="auto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0B2906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B2906"/>
    <w:pPr>
      <w:keepNext/>
      <w:numPr>
        <w:ilvl w:val="3"/>
        <w:numId w:val="1"/>
      </w:numPr>
      <w:tabs>
        <w:tab w:val="left" w:pos="7650"/>
      </w:tabs>
      <w:outlineLvl w:val="3"/>
    </w:pPr>
    <w:rPr>
      <w:rFonts w:ascii="Arial" w:hAnsi="Arial"/>
      <w:b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qFormat/>
    <w:rsid w:val="000B290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B2906"/>
    <w:pPr>
      <w:keepNext/>
      <w:numPr>
        <w:ilvl w:val="5"/>
        <w:numId w:val="1"/>
      </w:numPr>
      <w:spacing w:line="300" w:lineRule="auto"/>
      <w:outlineLvl w:val="5"/>
    </w:pPr>
    <w:rPr>
      <w:rFonts w:ascii="Arial" w:hAnsi="Arial"/>
      <w:b/>
      <w:sz w:val="20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0B2906"/>
    <w:pPr>
      <w:keepNext/>
      <w:numPr>
        <w:ilvl w:val="6"/>
        <w:numId w:val="1"/>
      </w:numPr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0B290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B2906"/>
    <w:pPr>
      <w:keepNext/>
      <w:numPr>
        <w:ilvl w:val="8"/>
        <w:numId w:val="1"/>
      </w:numPr>
      <w:jc w:val="center"/>
      <w:outlineLvl w:val="8"/>
    </w:pPr>
    <w:rPr>
      <w:rFonts w:ascii="Arial" w:hAnsi="Arial"/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B2906"/>
    <w:rPr>
      <w:rFonts w:ascii="Arial" w:eastAsia="Times New Roman" w:hAnsi="Arial"/>
      <w:b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B2906"/>
    <w:rPr>
      <w:rFonts w:ascii="Arial" w:eastAsia="Times New Roman" w:hAnsi="Arial"/>
      <w:b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locked/>
    <w:rsid w:val="000B2906"/>
    <w:rPr>
      <w:rFonts w:ascii="Arial" w:eastAsia="Times New Roman" w:hAnsi="Arial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B2906"/>
    <w:rPr>
      <w:rFonts w:ascii="Arial" w:eastAsia="Times New Roman" w:hAnsi="Arial"/>
      <w:b/>
      <w:lang w:val="en-AU"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0B2906"/>
    <w:rPr>
      <w:rFonts w:ascii="Times New Roman" w:eastAsia="Times New Roman" w:hAnsi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B2906"/>
    <w:rPr>
      <w:rFonts w:ascii="Arial" w:eastAsia="Times New Roman" w:hAnsi="Arial"/>
      <w:b/>
      <w:lang w:val="en-AU" w:eastAsia="en-US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B2906"/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B2906"/>
    <w:rPr>
      <w:rFonts w:ascii="Times New Roman" w:eastAsia="Times New Roman" w:hAnsi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B2906"/>
    <w:rPr>
      <w:rFonts w:ascii="Arial" w:eastAsia="Times New Roman" w:hAnsi="Arial"/>
      <w:b/>
      <w:sz w:val="40"/>
      <w:szCs w:val="24"/>
      <w:lang w:val="en-US" w:eastAsia="en-US"/>
    </w:rPr>
  </w:style>
  <w:style w:type="paragraph" w:styleId="Header">
    <w:name w:val="header"/>
    <w:aliases w:val="Header Char Char,Header Char Char Char"/>
    <w:basedOn w:val="Normal"/>
    <w:link w:val="HeaderChar"/>
    <w:uiPriority w:val="99"/>
    <w:rsid w:val="000B2906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 Char Char Char1,Header Char Char Char Char"/>
    <w:basedOn w:val="DefaultParagraphFont"/>
    <w:link w:val="Header"/>
    <w:uiPriority w:val="99"/>
    <w:locked/>
    <w:rsid w:val="000B290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B29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0B2906"/>
    <w:rPr>
      <w:rFonts w:cs="Times New Roman"/>
    </w:rPr>
  </w:style>
  <w:style w:type="table" w:styleId="TableGrid">
    <w:name w:val="Table Grid"/>
    <w:basedOn w:val="TableNormal"/>
    <w:uiPriority w:val="99"/>
    <w:rsid w:val="000B2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uiPriority w:val="99"/>
    <w:rsid w:val="000B2906"/>
    <w:pPr>
      <w:jc w:val="center"/>
    </w:pPr>
    <w:rPr>
      <w:rFonts w:ascii="Book Antiqua" w:hAnsi="Book Antiqua"/>
      <w:b/>
      <w:bCs/>
      <w:i/>
      <w:iCs/>
      <w:sz w:val="20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0B2906"/>
    <w:rPr>
      <w:rFonts w:ascii="Book Antiqua" w:hAnsi="Book Antiqua"/>
      <w:b/>
      <w:i/>
      <w:sz w:val="24"/>
    </w:rPr>
  </w:style>
  <w:style w:type="paragraph" w:styleId="BodyTextIndent">
    <w:name w:val="Body Text Indent"/>
    <w:basedOn w:val="Normal"/>
    <w:link w:val="BodyTextIndentChar"/>
    <w:uiPriority w:val="99"/>
    <w:rsid w:val="000B290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0B2906"/>
    <w:rPr>
      <w:rFonts w:ascii="Times New Roman" w:hAnsi="Times New Roman"/>
      <w:sz w:val="24"/>
    </w:rPr>
  </w:style>
  <w:style w:type="paragraph" w:styleId="BodyText2">
    <w:name w:val="Body Text 2"/>
    <w:basedOn w:val="Normal"/>
    <w:link w:val="BodyText2Char"/>
    <w:uiPriority w:val="99"/>
    <w:rsid w:val="000B290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0B2906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BD6770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D6770"/>
    <w:rPr>
      <w:rFonts w:ascii="Tahoma" w:hAnsi="Tahoma"/>
      <w:sz w:val="16"/>
    </w:rPr>
  </w:style>
  <w:style w:type="character" w:customStyle="1" w:styleId="hps">
    <w:name w:val="hps"/>
    <w:basedOn w:val="DefaultParagraphFont"/>
    <w:uiPriority w:val="99"/>
    <w:rsid w:val="000279A9"/>
    <w:rPr>
      <w:rFonts w:cs="Times New Roman"/>
    </w:rPr>
  </w:style>
  <w:style w:type="paragraph" w:styleId="ListParagraph">
    <w:name w:val="List Paragraph"/>
    <w:basedOn w:val="Normal"/>
    <w:uiPriority w:val="34"/>
    <w:qFormat/>
    <w:rsid w:val="000279A9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rsid w:val="000279A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0279A9"/>
    <w:rPr>
      <w:rFonts w:ascii="Times New Roman" w:hAnsi="Times New Roman" w:cs="Times New Roman"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6B473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6B4734"/>
    <w:rPr>
      <w:rFonts w:ascii="Times New Roman" w:hAnsi="Times New Roman" w:cs="Times New Roman"/>
      <w:sz w:val="16"/>
      <w:szCs w:val="16"/>
      <w:lang w:val="en-US" w:eastAsia="en-US"/>
    </w:rPr>
  </w:style>
  <w:style w:type="character" w:styleId="PageNumber">
    <w:name w:val="page number"/>
    <w:basedOn w:val="DefaultParagraphFont"/>
    <w:uiPriority w:val="99"/>
    <w:rsid w:val="00BE272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9C4DD-0C64-49F4-ACEA-FDC9D834F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583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sonokembang</Company>
  <LinksUpToDate>false</LinksUpToDate>
  <CharactersWithSpaces>4298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iso9001</dc:creator>
  <cp:keywords/>
  <dc:description/>
  <cp:lastModifiedBy>Windows User</cp:lastModifiedBy>
  <cp:revision>5</cp:revision>
  <cp:lastPrinted>2019-11-23T07:59:00Z</cp:lastPrinted>
  <dcterms:created xsi:type="dcterms:W3CDTF">2019-11-07T09:29:00Z</dcterms:created>
  <dcterms:modified xsi:type="dcterms:W3CDTF">2019-11-23T07:59:00Z</dcterms:modified>
</cp:coreProperties>
</file>